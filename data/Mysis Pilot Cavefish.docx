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50FE" w14:textId="7AE9622D" w:rsidR="00977C4C" w:rsidRPr="006648FC" w:rsidRDefault="00977C4C" w:rsidP="00DA6599">
      <w:pPr>
        <w:rPr>
          <w:rFonts w:ascii="Arial" w:hAnsi="Arial" w:cs="Arial"/>
          <w:b/>
          <w:sz w:val="20"/>
          <w:szCs w:val="20"/>
        </w:rPr>
      </w:pPr>
      <w:r w:rsidRPr="006648FC">
        <w:rPr>
          <w:rFonts w:ascii="Arial" w:hAnsi="Arial" w:cs="Arial"/>
          <w:b/>
          <w:sz w:val="20"/>
          <w:szCs w:val="20"/>
        </w:rPr>
        <w:t>Introduction</w:t>
      </w:r>
    </w:p>
    <w:p w14:paraId="29D4C8DB" w14:textId="2622198E" w:rsidR="006648FC" w:rsidRPr="004C7DE1" w:rsidRDefault="009F39F0" w:rsidP="00DA6599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“</w:t>
      </w:r>
      <w:r w:rsidR="00977C4C" w:rsidRPr="004C7DE1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A20E4D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‘</w:t>
      </w:r>
      <w:r w:rsidR="00977C4C" w:rsidRPr="004C7DE1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optimal</w:t>
      </w:r>
      <w:r w:rsidR="00F556DA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’</w:t>
      </w:r>
      <w:r w:rsidR="00977C4C" w:rsidRPr="004C7DE1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diet for laboratory fish is one that efficiently promotes definition and stability in nutritional profile, biosecurity, and maximal performance (growth, survival, and reproduction)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”</w:t>
      </w:r>
      <w:r w:rsidR="00977C4C" w:rsidRPr="004C7DE1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 </w:t>
      </w:r>
      <w:r w:rsidR="00F074E0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(Lawrence</w:t>
      </w:r>
      <w:r w:rsidR="00977C4C" w:rsidRPr="004C7DE1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 xml:space="preserve"> et al. 2015</w:t>
      </w:r>
      <w:r w:rsidR="00F074E0">
        <w:rPr>
          <w:rStyle w:val="normaltextrun"/>
          <w:rFonts w:ascii="Arial" w:hAnsi="Arial" w:cs="Arial"/>
          <w:sz w:val="20"/>
          <w:szCs w:val="20"/>
          <w:shd w:val="clear" w:color="auto" w:fill="FFFFFF"/>
        </w:rPr>
        <w:t>)</w:t>
      </w:r>
      <w:r w:rsidR="00977C4C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DF7A03" w:rsidRPr="00DF7A03">
        <w:rPr>
          <w:rStyle w:val="eop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Mysis</w:t>
      </w:r>
      <w:r w:rsidR="006648FC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F2436B8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have been</w:t>
      </w:r>
      <w:r w:rsidR="0F2436B8" w:rsidRPr="004C7DE1" w:rsidDel="00E00F54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00F54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E00F54" w:rsidRPr="004A025A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standard</w:t>
      </w:r>
      <w:r w:rsidR="0F2436B8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breeding </w:t>
      </w:r>
      <w:r w:rsidR="00AC6543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adult </w:t>
      </w:r>
      <w:r w:rsidR="00E44DA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growth supplement</w:t>
      </w:r>
      <w:r w:rsidR="00C25B80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the cavefish facility at </w:t>
      </w:r>
      <w:r w:rsidR="00C25B80" w:rsidRPr="004A025A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Stowers</w:t>
      </w:r>
      <w:r w:rsidR="0F2436B8" w:rsidRPr="0046702C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F2436B8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despite a lack of </w:t>
      </w:r>
      <w:r w:rsidR="516ACDA9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nutritional content and </w:t>
      </w:r>
      <w:r w:rsidR="00F15D6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increased </w:t>
      </w:r>
      <w:r w:rsidR="516ACDA9" w:rsidRPr="004A025A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biosecurity</w:t>
      </w:r>
      <w:r w:rsidR="516ACDA9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risk.</w:t>
      </w:r>
    </w:p>
    <w:p w14:paraId="2CC7D112" w14:textId="105B3000" w:rsidR="00736548" w:rsidRDefault="00977C4C" w:rsidP="00A5107F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125D016E">
        <w:rPr>
          <w:rStyle w:val="eop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Nutrient Profile</w:t>
      </w:r>
      <w:r w:rsidRPr="004C7DE1">
        <w:rPr>
          <w:rStyle w:val="eop"/>
          <w:rFonts w:ascii="Arial" w:hAnsi="Arial" w:cs="Arial"/>
          <w:i/>
          <w:color w:val="000000"/>
          <w:sz w:val="20"/>
          <w:szCs w:val="20"/>
          <w:shd w:val="clear" w:color="auto" w:fill="FFFFFF"/>
        </w:rPr>
        <w:br/>
      </w:r>
      <w:r w:rsidR="006648FC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comparing </w:t>
      </w:r>
      <w:r w:rsidR="6690D175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frozen </w:t>
      </w:r>
      <w:r w:rsidR="00DF7A03" w:rsidRPr="00DF7A03">
        <w:rPr>
          <w:rStyle w:val="eop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Mysis</w:t>
      </w:r>
      <w:r w:rsidR="006648FC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76608A6E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Gemma 800</w:t>
      </w:r>
      <w:r w:rsidR="006648FC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 significant difference appears in the protein content as well as the </w:t>
      </w:r>
      <w:r w:rsidR="0073654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lipid levels</w:t>
      </w:r>
      <w:r w:rsidR="006648FC"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14:paraId="6EAF2749" w14:textId="77777777" w:rsidR="00736548" w:rsidRPr="004C7DE1" w:rsidRDefault="00736548" w:rsidP="00DA6599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8924" w:type="dxa"/>
        <w:tblLayout w:type="fixed"/>
        <w:tblLook w:val="06A0" w:firstRow="1" w:lastRow="0" w:firstColumn="1" w:lastColumn="0" w:noHBand="1" w:noVBand="1"/>
      </w:tblPr>
      <w:tblGrid>
        <w:gridCol w:w="2155"/>
        <w:gridCol w:w="900"/>
        <w:gridCol w:w="900"/>
        <w:gridCol w:w="900"/>
        <w:gridCol w:w="810"/>
        <w:gridCol w:w="1025"/>
        <w:gridCol w:w="1135"/>
        <w:gridCol w:w="1099"/>
      </w:tblGrid>
      <w:tr w:rsidR="00B91E70" w14:paraId="3D518F4A" w14:textId="705658E0" w:rsidTr="00765B1B">
        <w:tc>
          <w:tcPr>
            <w:tcW w:w="2155" w:type="dxa"/>
          </w:tcPr>
          <w:p w14:paraId="6F8C0A91" w14:textId="5DED2C82" w:rsidR="00B91E70" w:rsidRPr="004A025A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Product</w:t>
            </w:r>
          </w:p>
        </w:tc>
        <w:tc>
          <w:tcPr>
            <w:tcW w:w="900" w:type="dxa"/>
          </w:tcPr>
          <w:p w14:paraId="7CC3B52C" w14:textId="0E2874B9" w:rsidR="00B91E70" w:rsidRPr="004A025A" w:rsidRDefault="00B91E70" w:rsidP="007E6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Size (mm)</w:t>
            </w:r>
          </w:p>
        </w:tc>
        <w:tc>
          <w:tcPr>
            <w:tcW w:w="900" w:type="dxa"/>
          </w:tcPr>
          <w:p w14:paraId="03CA1A7E" w14:textId="3FC75F3E" w:rsidR="00B91E70" w:rsidRPr="004A025A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Protein (%)</w:t>
            </w:r>
          </w:p>
        </w:tc>
        <w:tc>
          <w:tcPr>
            <w:tcW w:w="900" w:type="dxa"/>
          </w:tcPr>
          <w:p w14:paraId="25DE6C0D" w14:textId="73BCB536" w:rsidR="00B91E70" w:rsidRPr="004A025A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Lipids</w:t>
            </w:r>
            <w:r w:rsidR="00487CD2" w:rsidRPr="004A025A">
              <w:rPr>
                <w:rFonts w:ascii="Arial" w:eastAsia="Calibri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197C9F0D" w14:textId="48DD68A5" w:rsidR="00B91E70" w:rsidRPr="004A025A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Ash (%)</w:t>
            </w:r>
          </w:p>
        </w:tc>
        <w:tc>
          <w:tcPr>
            <w:tcW w:w="1025" w:type="dxa"/>
          </w:tcPr>
          <w:p w14:paraId="5A31FA27" w14:textId="4D1417A4" w:rsidR="00B91E70" w:rsidRPr="004A025A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Fiber (%)</w:t>
            </w:r>
          </w:p>
        </w:tc>
        <w:tc>
          <w:tcPr>
            <w:tcW w:w="1135" w:type="dxa"/>
          </w:tcPr>
          <w:p w14:paraId="6C90C06F" w14:textId="4DB4B15A" w:rsidR="00B91E70" w:rsidRPr="004A025A" w:rsidRDefault="000C6DF7" w:rsidP="125D016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Fatty Acid n-3</w:t>
            </w:r>
            <w:r w:rsidR="00895769" w:rsidRPr="004A025A">
              <w:rPr>
                <w:rFonts w:ascii="Arial" w:eastAsia="Calibri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099" w:type="dxa"/>
          </w:tcPr>
          <w:p w14:paraId="3B9C805D" w14:textId="14717A8B" w:rsidR="00B91E70" w:rsidRPr="004A025A" w:rsidRDefault="00B91E70" w:rsidP="125D016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>Moisture</w:t>
            </w:r>
            <w:r w:rsidR="00487CD2" w:rsidRPr="004A025A">
              <w:rPr>
                <w:rFonts w:ascii="Arial" w:eastAsia="Calibri" w:hAnsi="Arial" w:cs="Arial"/>
                <w:sz w:val="20"/>
                <w:szCs w:val="20"/>
              </w:rPr>
              <w:t xml:space="preserve"> (%)</w:t>
            </w:r>
          </w:p>
        </w:tc>
      </w:tr>
      <w:tr w:rsidR="00B91E70" w14:paraId="6883ED63" w14:textId="5A0D0F48" w:rsidTr="00765B1B">
        <w:tc>
          <w:tcPr>
            <w:tcW w:w="2155" w:type="dxa"/>
          </w:tcPr>
          <w:p w14:paraId="6F20A397" w14:textId="0875E1E4" w:rsidR="00B91E70" w:rsidRPr="004A025A" w:rsidRDefault="00B91E70" w:rsidP="00B91E70">
            <w:pPr>
              <w:rPr>
                <w:rFonts w:ascii="Arial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 xml:space="preserve">Frozen </w:t>
            </w:r>
            <w:r w:rsidR="00DF7A03" w:rsidRPr="00DF7A03">
              <w:rPr>
                <w:rFonts w:ascii="Arial" w:eastAsia="Calibri" w:hAnsi="Arial" w:cs="Arial"/>
                <w:i/>
                <w:iCs/>
                <w:sz w:val="20"/>
                <w:szCs w:val="20"/>
              </w:rPr>
              <w:t>Mysis</w:t>
            </w:r>
            <w:r w:rsidRPr="004A025A">
              <w:rPr>
                <w:rFonts w:ascii="Arial" w:eastAsia="Calibri" w:hAnsi="Arial" w:cs="Arial"/>
                <w:sz w:val="20"/>
                <w:szCs w:val="20"/>
              </w:rPr>
              <w:t xml:space="preserve"> - </w:t>
            </w:r>
            <w:proofErr w:type="spellStart"/>
            <w:r w:rsidRPr="004A025A">
              <w:rPr>
                <w:rFonts w:ascii="Arial" w:eastAsia="Calibri" w:hAnsi="Arial" w:cs="Arial"/>
                <w:sz w:val="20"/>
                <w:szCs w:val="20"/>
              </w:rPr>
              <w:t>Hikari</w:t>
            </w:r>
            <w:proofErr w:type="spellEnd"/>
          </w:p>
        </w:tc>
        <w:tc>
          <w:tcPr>
            <w:tcW w:w="900" w:type="dxa"/>
          </w:tcPr>
          <w:p w14:paraId="329D6A1B" w14:textId="7BA1EDB0" w:rsidR="00B91E70" w:rsidRPr="00EB5735" w:rsidRDefault="007E6BFF" w:rsidP="007E6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</w:t>
            </w:r>
            <w:r w:rsidR="00B91E70" w:rsidRPr="00EB5735">
              <w:rPr>
                <w:rFonts w:ascii="Arial" w:hAnsi="Arial" w:cs="Arial"/>
                <w:sz w:val="20"/>
                <w:szCs w:val="20"/>
              </w:rPr>
              <w:t>6.0-13</w:t>
            </w:r>
          </w:p>
        </w:tc>
        <w:tc>
          <w:tcPr>
            <w:tcW w:w="900" w:type="dxa"/>
          </w:tcPr>
          <w:p w14:paraId="4E111BCB" w14:textId="1866231C" w:rsidR="00B91E70" w:rsidRPr="00EB5735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11.9</w:t>
            </w:r>
          </w:p>
        </w:tc>
        <w:tc>
          <w:tcPr>
            <w:tcW w:w="900" w:type="dxa"/>
          </w:tcPr>
          <w:p w14:paraId="0D903910" w14:textId="6166E718" w:rsidR="00B91E70" w:rsidRPr="00EB5735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2.3</w:t>
            </w:r>
          </w:p>
        </w:tc>
        <w:tc>
          <w:tcPr>
            <w:tcW w:w="810" w:type="dxa"/>
          </w:tcPr>
          <w:p w14:paraId="511E1ACA" w14:textId="69B93E7E" w:rsidR="00B91E70" w:rsidRPr="00EB5735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N/A</w:t>
            </w:r>
          </w:p>
        </w:tc>
        <w:tc>
          <w:tcPr>
            <w:tcW w:w="1025" w:type="dxa"/>
          </w:tcPr>
          <w:p w14:paraId="745DFB67" w14:textId="6CF1079F" w:rsidR="00B91E70" w:rsidRPr="00EB5735" w:rsidRDefault="00B91E70" w:rsidP="125D0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0.5</w:t>
            </w:r>
          </w:p>
        </w:tc>
        <w:tc>
          <w:tcPr>
            <w:tcW w:w="1135" w:type="dxa"/>
          </w:tcPr>
          <w:p w14:paraId="5E9D5F5B" w14:textId="19298D1C" w:rsidR="00B91E70" w:rsidRPr="00EB5735" w:rsidRDefault="00B91E70" w:rsidP="125D016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1.4</w:t>
            </w:r>
          </w:p>
        </w:tc>
        <w:tc>
          <w:tcPr>
            <w:tcW w:w="1099" w:type="dxa"/>
          </w:tcPr>
          <w:p w14:paraId="421015A6" w14:textId="64944FB5" w:rsidR="00B91E70" w:rsidRPr="00EB5735" w:rsidRDefault="00B91E70" w:rsidP="125D016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84.5</w:t>
            </w:r>
          </w:p>
        </w:tc>
      </w:tr>
      <w:tr w:rsidR="00D172B4" w14:paraId="108CCF01" w14:textId="77777777" w:rsidTr="00765B1B">
        <w:tc>
          <w:tcPr>
            <w:tcW w:w="2155" w:type="dxa"/>
          </w:tcPr>
          <w:p w14:paraId="73099440" w14:textId="377CA290" w:rsidR="00D172B4" w:rsidRPr="004A025A" w:rsidRDefault="00D172B4" w:rsidP="00D172B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A025A">
              <w:rPr>
                <w:rFonts w:ascii="Arial" w:eastAsia="Calibri" w:hAnsi="Arial" w:cs="Arial"/>
                <w:sz w:val="20"/>
                <w:szCs w:val="20"/>
              </w:rPr>
              <w:t xml:space="preserve">Gemma </w:t>
            </w:r>
            <w:r w:rsidR="00057240" w:rsidRPr="004A025A">
              <w:rPr>
                <w:rFonts w:ascii="Arial" w:eastAsia="Calibri" w:hAnsi="Arial" w:cs="Arial"/>
                <w:sz w:val="20"/>
                <w:szCs w:val="20"/>
              </w:rPr>
              <w:t>800</w:t>
            </w:r>
          </w:p>
        </w:tc>
        <w:tc>
          <w:tcPr>
            <w:tcW w:w="900" w:type="dxa"/>
          </w:tcPr>
          <w:p w14:paraId="51896066" w14:textId="28049AC5" w:rsidR="00D172B4" w:rsidRDefault="00D172B4" w:rsidP="00880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0.</w:t>
            </w:r>
            <w:r w:rsidRPr="004A025A">
              <w:rPr>
                <w:rFonts w:ascii="Arial" w:eastAsia="Calibri" w:hAnsi="Arial" w:cs="Arial"/>
                <w:sz w:val="20"/>
                <w:szCs w:val="20"/>
              </w:rPr>
              <w:t>8</w:t>
            </w:r>
            <w:r w:rsidR="006E320D">
              <w:rPr>
                <w:rFonts w:ascii="Arial" w:eastAsia="Calibri" w:hAnsi="Arial" w:cs="Arial"/>
                <w:sz w:val="20"/>
                <w:szCs w:val="20"/>
              </w:rPr>
              <w:t xml:space="preserve">-1.5 </w:t>
            </w:r>
          </w:p>
        </w:tc>
        <w:tc>
          <w:tcPr>
            <w:tcW w:w="900" w:type="dxa"/>
          </w:tcPr>
          <w:p w14:paraId="1E43FA5B" w14:textId="3DE747EA" w:rsidR="00D172B4" w:rsidRPr="00EB5735" w:rsidRDefault="00D172B4" w:rsidP="0088048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57</w:t>
            </w:r>
          </w:p>
        </w:tc>
        <w:tc>
          <w:tcPr>
            <w:tcW w:w="900" w:type="dxa"/>
          </w:tcPr>
          <w:p w14:paraId="30E82B9C" w14:textId="53B23F92" w:rsidR="00D172B4" w:rsidRPr="00EB5735" w:rsidRDefault="00D172B4" w:rsidP="0088048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15</w:t>
            </w:r>
          </w:p>
        </w:tc>
        <w:tc>
          <w:tcPr>
            <w:tcW w:w="810" w:type="dxa"/>
          </w:tcPr>
          <w:p w14:paraId="55DDBC23" w14:textId="6CCE866E" w:rsidR="00D172B4" w:rsidRPr="00EB5735" w:rsidRDefault="00D172B4" w:rsidP="0088048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10.5</w:t>
            </w:r>
          </w:p>
        </w:tc>
        <w:tc>
          <w:tcPr>
            <w:tcW w:w="1025" w:type="dxa"/>
          </w:tcPr>
          <w:p w14:paraId="36877AF5" w14:textId="4A0822F8" w:rsidR="00D172B4" w:rsidRPr="00EB5735" w:rsidRDefault="00D172B4" w:rsidP="0088048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EB5735">
              <w:rPr>
                <w:rFonts w:ascii="Arial" w:eastAsia="Calibri" w:hAnsi="Arial" w:cs="Arial"/>
                <w:sz w:val="20"/>
                <w:szCs w:val="20"/>
              </w:rPr>
              <w:t>0.2</w:t>
            </w:r>
          </w:p>
        </w:tc>
        <w:tc>
          <w:tcPr>
            <w:tcW w:w="1135" w:type="dxa"/>
          </w:tcPr>
          <w:p w14:paraId="0684E698" w14:textId="5964D005" w:rsidR="00D172B4" w:rsidRPr="00EB5735" w:rsidRDefault="000C6DF7" w:rsidP="0088048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099" w:type="dxa"/>
          </w:tcPr>
          <w:p w14:paraId="338F03AD" w14:textId="0545BE1A" w:rsidR="00D172B4" w:rsidRPr="00EB5735" w:rsidRDefault="000C6DF7" w:rsidP="0088048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N/A</w:t>
            </w:r>
          </w:p>
        </w:tc>
      </w:tr>
    </w:tbl>
    <w:p w14:paraId="7F51BA2F" w14:textId="55B8D8C5" w:rsidR="00A5107F" w:rsidRDefault="00F76905" w:rsidP="00F76905">
      <w:pPr>
        <w:tabs>
          <w:tab w:val="left" w:pos="1302"/>
        </w:tabs>
        <w:rPr>
          <w:rStyle w:val="eop"/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Style w:val="eop"/>
          <w:rFonts w:ascii="Arial" w:hAnsi="Arial" w:cs="Arial"/>
          <w:i/>
          <w:iCs/>
          <w:color w:val="000000" w:themeColor="text1"/>
          <w:sz w:val="20"/>
          <w:szCs w:val="20"/>
        </w:rPr>
        <w:tab/>
      </w:r>
    </w:p>
    <w:p w14:paraId="268C98C6" w14:textId="2ED581B8" w:rsidR="00A5107F" w:rsidRDefault="00E154A0" w:rsidP="00A5107F">
      <w:pP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Due to the energy demand </w:t>
      </w:r>
      <w:r w:rsidR="005B571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required for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growth and breeding, p</w:t>
      </w:r>
      <w:r w:rsidR="00C44FA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rotein and lipid</w:t>
      </w:r>
      <w:r w:rsidR="00D47283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levels 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should be</w:t>
      </w:r>
      <w:r w:rsidR="00D47283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E4C3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at their peak</w:t>
      </w: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during these phases</w:t>
      </w:r>
      <w:r w:rsidR="00C44FA8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E646C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Additionally, a</w:t>
      </w:r>
      <w:r w:rsidR="00A5107F" w:rsidRPr="00F7690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ccording </w:t>
      </w:r>
      <w:r w:rsidR="00A5107F" w:rsidRPr="00FE4846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</w:t>
      </w:r>
      <w:r w:rsidR="00F76905" w:rsidRPr="00F7690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Harper and Lawrence (</w:t>
      </w:r>
      <w:r w:rsidR="00A5107F" w:rsidRPr="00FE4846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2012</w:t>
      </w:r>
      <w:r w:rsidR="00F76905" w:rsidRPr="00F7690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A5107F" w:rsidRPr="00F7690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A5107F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there are key nutrients </w:t>
      </w:r>
      <w:r w:rsidR="005E729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that should be</w:t>
      </w:r>
      <w:r w:rsidR="00E646C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considered</w:t>
      </w:r>
      <w:r w:rsidR="005E729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5107F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for breeding, regardless of species</w:t>
      </w:r>
      <w:r w:rsidR="00E646C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, to</w:t>
      </w:r>
      <w:r w:rsidR="00A5107F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produce high quality embryos</w:t>
      </w:r>
      <w:r w:rsidR="00F7690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. Th</w:t>
      </w:r>
      <w:r w:rsidR="00E646C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ese </w:t>
      </w:r>
      <w:r w:rsidR="00F7690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include n-3 and n-6 Fatty Acids, </w:t>
      </w:r>
      <w:r w:rsidR="005E7295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Vitamin A, Vitamin C, and Carotenoids. </w:t>
      </w:r>
    </w:p>
    <w:p w14:paraId="7E47E0EB" w14:textId="146536D7" w:rsidR="00A5107F" w:rsidRPr="005E7295" w:rsidRDefault="00A5107F" w:rsidP="005E7295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C6B669F" w14:textId="7EF83BB4" w:rsidR="00BB4BF9" w:rsidRPr="006E271A" w:rsidRDefault="00977C4C" w:rsidP="001751D3">
      <w:pPr>
        <w:spacing w:line="259" w:lineRule="auto"/>
        <w:rPr>
          <w:rStyle w:val="eop"/>
          <w:rFonts w:ascii="Arial" w:hAnsi="Arial" w:cs="Arial"/>
          <w:color w:val="000000" w:themeColor="text1"/>
          <w:sz w:val="20"/>
          <w:szCs w:val="20"/>
        </w:rPr>
      </w:pPr>
      <w:r w:rsidRPr="0E4EBF41">
        <w:rPr>
          <w:rStyle w:val="eop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Biosecurity</w:t>
      </w:r>
      <w:r w:rsidRPr="004C7DE1"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211FB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The </w:t>
      </w:r>
      <w:proofErr w:type="spellStart"/>
      <w:r w:rsidR="00E5638D">
        <w:rPr>
          <w:rStyle w:val="eop"/>
          <w:rFonts w:ascii="Arial" w:hAnsi="Arial" w:cs="Arial"/>
          <w:color w:val="000000" w:themeColor="text1"/>
          <w:sz w:val="20"/>
          <w:szCs w:val="20"/>
        </w:rPr>
        <w:t>Hikari</w:t>
      </w:r>
      <w:proofErr w:type="spellEnd"/>
      <w:r w:rsidR="00E5638D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brand </w:t>
      </w:r>
      <w:r w:rsidR="00DF7A03" w:rsidRPr="00DF7A03">
        <w:rPr>
          <w:rStyle w:val="eop"/>
          <w:rFonts w:ascii="Arial" w:hAnsi="Arial" w:cs="Arial"/>
          <w:i/>
          <w:iCs/>
          <w:color w:val="000000" w:themeColor="text1"/>
          <w:sz w:val="20"/>
          <w:szCs w:val="20"/>
        </w:rPr>
        <w:t>Mysis</w:t>
      </w:r>
      <w:r w:rsidR="00E5638D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shrimp, </w:t>
      </w:r>
      <w:r w:rsidR="00D3678F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harvested from </w:t>
      </w:r>
      <w:r w:rsidR="00810925">
        <w:rPr>
          <w:rStyle w:val="eop"/>
          <w:rFonts w:ascii="Arial" w:hAnsi="Arial" w:cs="Arial"/>
          <w:color w:val="000000" w:themeColor="text1"/>
          <w:sz w:val="20"/>
          <w:szCs w:val="20"/>
        </w:rPr>
        <w:t>the Okanagan lake</w:t>
      </w:r>
      <w:r w:rsidR="00E5638D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, are </w:t>
      </w:r>
      <w:r w:rsidR="00A5317B">
        <w:rPr>
          <w:rStyle w:val="eop"/>
          <w:rFonts w:ascii="Arial" w:hAnsi="Arial" w:cs="Arial"/>
          <w:color w:val="000000" w:themeColor="text1"/>
          <w:sz w:val="20"/>
          <w:szCs w:val="20"/>
        </w:rPr>
        <w:t>3-step sterilized and claimed free of harmful parasites and bacteria. However, this product has still included fish carcasses, plastics, and other unidentifiable detritus</w:t>
      </w:r>
      <w:r w:rsidR="00AA193B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placing its biosecurity in question. Even when flash frozen, som</w:t>
      </w:r>
      <w:r w:rsidR="000D1D97">
        <w:rPr>
          <w:rStyle w:val="eop"/>
          <w:rFonts w:ascii="Arial" w:hAnsi="Arial" w:cs="Arial"/>
          <w:color w:val="000000" w:themeColor="text1"/>
          <w:sz w:val="20"/>
          <w:szCs w:val="20"/>
        </w:rPr>
        <w:t>e</w:t>
      </w:r>
      <w:r w:rsidR="00AA193B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invasive species, like bryozoans, </w:t>
      </w:r>
      <w:r w:rsidR="00DA02B5">
        <w:rPr>
          <w:rStyle w:val="eop"/>
          <w:rFonts w:ascii="Arial" w:hAnsi="Arial" w:cs="Arial"/>
          <w:color w:val="000000" w:themeColor="text1"/>
          <w:sz w:val="20"/>
          <w:szCs w:val="20"/>
        </w:rPr>
        <w:t>still</w:t>
      </w:r>
      <w:r w:rsidR="00AA193B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survive. </w:t>
      </w:r>
      <w:r w:rsidR="00AA193B" w:rsidRPr="004A025A">
        <w:rPr>
          <w:rStyle w:val="eop"/>
          <w:rFonts w:ascii="Arial" w:hAnsi="Arial" w:cs="Arial"/>
          <w:color w:val="000000" w:themeColor="text1"/>
          <w:sz w:val="20"/>
          <w:szCs w:val="20"/>
        </w:rPr>
        <w:t>A</w:t>
      </w:r>
      <w:r w:rsidR="00BE56F6" w:rsidRPr="004A025A">
        <w:rPr>
          <w:rStyle w:val="eop"/>
          <w:rFonts w:ascii="Arial" w:hAnsi="Arial" w:cs="Arial"/>
          <w:color w:val="000000" w:themeColor="text1"/>
          <w:sz w:val="20"/>
          <w:szCs w:val="20"/>
        </w:rPr>
        <w:t>ccording</w:t>
      </w:r>
      <w:r w:rsidR="00BE56F6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to </w:t>
      </w:r>
      <w:proofErr w:type="spellStart"/>
      <w:r w:rsidR="00B43262">
        <w:rPr>
          <w:rStyle w:val="eop"/>
          <w:rFonts w:ascii="Arial" w:hAnsi="Arial" w:cs="Arial"/>
          <w:color w:val="000000" w:themeColor="text1"/>
          <w:sz w:val="20"/>
          <w:szCs w:val="20"/>
        </w:rPr>
        <w:t>Hengherr</w:t>
      </w:r>
      <w:proofErr w:type="spellEnd"/>
      <w:r w:rsidR="00B43262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et al. (2011)</w:t>
      </w:r>
      <w:r w:rsidR="00A359D9">
        <w:rPr>
          <w:rStyle w:val="eop"/>
          <w:rFonts w:ascii="Arial" w:hAnsi="Arial" w:cs="Arial"/>
          <w:color w:val="000000" w:themeColor="text1"/>
          <w:sz w:val="20"/>
          <w:szCs w:val="20"/>
        </w:rPr>
        <w:t>, some</w:t>
      </w:r>
      <w:r w:rsidR="00B43262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species of </w:t>
      </w:r>
      <w:r w:rsidR="002D3555">
        <w:rPr>
          <w:rStyle w:val="eop"/>
          <w:rFonts w:ascii="Arial" w:hAnsi="Arial" w:cs="Arial"/>
          <w:color w:val="000000" w:themeColor="text1"/>
          <w:sz w:val="20"/>
          <w:szCs w:val="20"/>
        </w:rPr>
        <w:t>b</w:t>
      </w:r>
      <w:r w:rsidR="00B43262">
        <w:rPr>
          <w:rStyle w:val="eop"/>
          <w:rFonts w:ascii="Arial" w:hAnsi="Arial" w:cs="Arial"/>
          <w:color w:val="000000" w:themeColor="text1"/>
          <w:sz w:val="20"/>
          <w:szCs w:val="20"/>
        </w:rPr>
        <w:t>ryozoans are capable of surviving both desiccation and subzero temperatures</w:t>
      </w:r>
      <w:r w:rsidR="006825DD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92BD8">
        <w:rPr>
          <w:rStyle w:val="eop"/>
          <w:rFonts w:ascii="Arial" w:hAnsi="Arial" w:cs="Arial"/>
          <w:color w:val="000000" w:themeColor="text1"/>
          <w:sz w:val="20"/>
          <w:szCs w:val="20"/>
        </w:rPr>
        <w:br/>
      </w:r>
      <w:r w:rsidR="00D92BD8">
        <w:rPr>
          <w:rStyle w:val="eop"/>
          <w:rFonts w:ascii="Arial" w:hAnsi="Arial" w:cs="Arial"/>
          <w:color w:val="000000" w:themeColor="text1"/>
          <w:sz w:val="20"/>
          <w:szCs w:val="20"/>
        </w:rPr>
        <w:br/>
        <w:t xml:space="preserve">Additionally, </w:t>
      </w:r>
      <w:r w:rsidR="00B8714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Wang et al. (2015) indicates a possible transmission of a novel pathogenic bacteria, </w:t>
      </w:r>
      <w:r w:rsidR="00B8714A" w:rsidRPr="004A025A">
        <w:rPr>
          <w:rStyle w:val="eop"/>
          <w:rFonts w:ascii="Arial" w:hAnsi="Arial" w:cs="Arial"/>
          <w:i/>
          <w:color w:val="000000" w:themeColor="text1"/>
          <w:sz w:val="20"/>
          <w:szCs w:val="20"/>
        </w:rPr>
        <w:t>Vibrio</w:t>
      </w:r>
      <w:r w:rsidR="00B8714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8714A" w:rsidRPr="004A025A">
        <w:rPr>
          <w:rStyle w:val="eop"/>
          <w:rFonts w:ascii="Arial" w:hAnsi="Arial" w:cs="Arial"/>
          <w:i/>
          <w:color w:val="000000" w:themeColor="text1"/>
          <w:sz w:val="20"/>
          <w:szCs w:val="20"/>
        </w:rPr>
        <w:t>fortis</w:t>
      </w:r>
      <w:r w:rsidR="00B8714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, through </w:t>
      </w:r>
      <w:r w:rsidR="00F635B6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DF7A03" w:rsidRPr="00DF7A03">
        <w:rPr>
          <w:rStyle w:val="eop"/>
          <w:rFonts w:ascii="Arial" w:hAnsi="Arial" w:cs="Arial"/>
          <w:i/>
          <w:iCs/>
          <w:color w:val="000000" w:themeColor="text1"/>
          <w:sz w:val="20"/>
          <w:szCs w:val="20"/>
        </w:rPr>
        <w:t>Mysis</w:t>
      </w:r>
      <w:r w:rsidR="00B8714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diet into </w:t>
      </w:r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>seahorses</w:t>
      </w:r>
      <w:r w:rsidR="00EF4C0A">
        <w:rPr>
          <w:rStyle w:val="eop"/>
          <w:rFonts w:ascii="Arial" w:hAnsi="Arial" w:cs="Arial"/>
          <w:color w:val="000000" w:themeColor="text1"/>
          <w:sz w:val="20"/>
          <w:szCs w:val="20"/>
        </w:rPr>
        <w:t>, causing enteritis</w:t>
      </w:r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97BC8" w:rsidRPr="004A025A">
        <w:rPr>
          <w:rStyle w:val="eop"/>
          <w:rFonts w:ascii="Arial" w:hAnsi="Arial" w:cs="Arial"/>
          <w:color w:val="000000" w:themeColor="text1"/>
          <w:sz w:val="20"/>
          <w:szCs w:val="20"/>
        </w:rPr>
        <w:t>Th</w:t>
      </w:r>
      <w:r w:rsidR="00EF4C0A">
        <w:rPr>
          <w:rStyle w:val="eop"/>
          <w:rFonts w:ascii="Arial" w:hAnsi="Arial" w:cs="Arial"/>
          <w:color w:val="000000" w:themeColor="text1"/>
          <w:sz w:val="20"/>
          <w:szCs w:val="20"/>
        </w:rPr>
        <w:t>is genus of</w:t>
      </w:r>
      <w:r w:rsidR="00797BC8" w:rsidDel="00FA4DDB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A4DDB">
        <w:rPr>
          <w:rStyle w:val="eop"/>
          <w:rFonts w:ascii="Arial" w:hAnsi="Arial" w:cs="Arial"/>
          <w:color w:val="000000" w:themeColor="text1"/>
          <w:sz w:val="20"/>
          <w:szCs w:val="20"/>
        </w:rPr>
        <w:t>bacteri</w:t>
      </w:r>
      <w:r w:rsidR="00EF4C0A">
        <w:rPr>
          <w:rStyle w:val="eop"/>
          <w:rFonts w:ascii="Arial" w:hAnsi="Arial" w:cs="Arial"/>
          <w:color w:val="000000" w:themeColor="text1"/>
          <w:sz w:val="20"/>
          <w:szCs w:val="20"/>
        </w:rPr>
        <w:t>a</w:t>
      </w:r>
      <w:r w:rsidR="00FA4DDB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4C0A" w:rsidRPr="004A025A">
        <w:rPr>
          <w:rStyle w:val="eop"/>
          <w:rFonts w:ascii="Arial" w:hAnsi="Arial" w:cs="Arial"/>
          <w:color w:val="000000" w:themeColor="text1"/>
          <w:sz w:val="20"/>
          <w:szCs w:val="20"/>
        </w:rPr>
        <w:t>has</w:t>
      </w:r>
      <w:r w:rsidR="00797BC8" w:rsidRPr="004A025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also been found </w:t>
      </w:r>
      <w:r w:rsidR="00FA4DDB">
        <w:rPr>
          <w:rStyle w:val="eop"/>
          <w:rFonts w:ascii="Arial" w:hAnsi="Arial" w:cs="Arial"/>
          <w:color w:val="000000" w:themeColor="text1"/>
          <w:sz w:val="20"/>
          <w:szCs w:val="20"/>
        </w:rPr>
        <w:t>in</w:t>
      </w:r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>teleosts</w:t>
      </w:r>
      <w:proofErr w:type="spellEnd"/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, indicating a possibility for transmission through the </w:t>
      </w:r>
      <w:r w:rsidR="00DF7A03" w:rsidRPr="00DF7A03">
        <w:rPr>
          <w:rStyle w:val="eop"/>
          <w:rFonts w:ascii="Arial" w:hAnsi="Arial" w:cs="Arial"/>
          <w:i/>
          <w:iCs/>
          <w:color w:val="000000" w:themeColor="text1"/>
          <w:sz w:val="20"/>
          <w:szCs w:val="20"/>
        </w:rPr>
        <w:t>Mysis</w:t>
      </w:r>
      <w:r w:rsidR="00797BC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diet. </w:t>
      </w:r>
      <w:r w:rsidR="0017688B">
        <w:rPr>
          <w:rStyle w:val="eop"/>
          <w:rFonts w:ascii="Arial" w:hAnsi="Arial" w:cs="Arial"/>
          <w:color w:val="000000" w:themeColor="text1"/>
          <w:sz w:val="20"/>
          <w:szCs w:val="20"/>
        </w:rPr>
        <w:t>Additionally, m</w:t>
      </w:r>
      <w:r w:rsidR="006E271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any species of </w:t>
      </w:r>
      <w:r w:rsidR="006E271A">
        <w:rPr>
          <w:rStyle w:val="eop"/>
          <w:rFonts w:ascii="Arial" w:hAnsi="Arial" w:cs="Arial"/>
          <w:i/>
          <w:iCs/>
          <w:color w:val="000000" w:themeColor="text1"/>
          <w:sz w:val="20"/>
          <w:szCs w:val="20"/>
        </w:rPr>
        <w:t>Vibrio</w:t>
      </w:r>
      <w:r w:rsidR="006E271A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are zoonotic</w:t>
      </w:r>
      <w:r w:rsidR="00F15B2F">
        <w:rPr>
          <w:rStyle w:val="eop"/>
          <w:rFonts w:ascii="Arial" w:hAnsi="Arial" w:cs="Arial"/>
          <w:color w:val="000000" w:themeColor="text1"/>
          <w:sz w:val="20"/>
          <w:szCs w:val="20"/>
        </w:rPr>
        <w:t>,</w:t>
      </w:r>
      <w:r w:rsidR="00063A9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further add</w:t>
      </w:r>
      <w:r w:rsidR="00F15B2F">
        <w:rPr>
          <w:rStyle w:val="eop"/>
          <w:rFonts w:ascii="Arial" w:hAnsi="Arial" w:cs="Arial"/>
          <w:color w:val="000000" w:themeColor="text1"/>
          <w:sz w:val="20"/>
          <w:szCs w:val="20"/>
        </w:rPr>
        <w:t>ing to</w:t>
      </w:r>
      <w:r w:rsidR="00063A98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 the </w:t>
      </w:r>
      <w:r w:rsidR="00FA5376">
        <w:rPr>
          <w:rStyle w:val="eop"/>
          <w:rFonts w:ascii="Arial" w:hAnsi="Arial" w:cs="Arial"/>
          <w:color w:val="000000" w:themeColor="text1"/>
          <w:sz w:val="20"/>
          <w:szCs w:val="20"/>
        </w:rPr>
        <w:t xml:space="preserve">facility’s </w:t>
      </w:r>
      <w:r w:rsidR="00063A98">
        <w:rPr>
          <w:rStyle w:val="eop"/>
          <w:rFonts w:ascii="Arial" w:hAnsi="Arial" w:cs="Arial"/>
          <w:color w:val="000000" w:themeColor="text1"/>
          <w:sz w:val="20"/>
          <w:szCs w:val="20"/>
        </w:rPr>
        <w:t>biosecurity risk</w:t>
      </w:r>
      <w:r w:rsidR="00FA5376">
        <w:rPr>
          <w:rStyle w:val="eop"/>
          <w:rFonts w:ascii="Arial" w:hAnsi="Arial" w:cs="Arial"/>
          <w:color w:val="000000" w:themeColor="text1"/>
          <w:sz w:val="20"/>
          <w:szCs w:val="20"/>
        </w:rPr>
        <w:t>.</w:t>
      </w:r>
    </w:p>
    <w:p w14:paraId="4111C7F8" w14:textId="77777777" w:rsidR="00BE56F6" w:rsidRPr="006648FC" w:rsidRDefault="00BE56F6" w:rsidP="00DA6599">
      <w:pPr>
        <w:rPr>
          <w:rFonts w:ascii="Arial" w:hAnsi="Arial" w:cs="Arial"/>
          <w:b/>
          <w:sz w:val="20"/>
          <w:szCs w:val="20"/>
        </w:rPr>
      </w:pPr>
    </w:p>
    <w:p w14:paraId="55C72165" w14:textId="7A07AF18" w:rsidR="00977C4C" w:rsidRDefault="00977C4C" w:rsidP="00DA6599">
      <w:pPr>
        <w:rPr>
          <w:rFonts w:ascii="Arial" w:hAnsi="Arial" w:cs="Arial"/>
          <w:i/>
          <w:iCs/>
          <w:sz w:val="20"/>
          <w:szCs w:val="20"/>
        </w:rPr>
      </w:pPr>
      <w:r w:rsidRPr="125D016E">
        <w:rPr>
          <w:rFonts w:ascii="Arial" w:hAnsi="Arial" w:cs="Arial"/>
          <w:i/>
          <w:iCs/>
          <w:sz w:val="20"/>
          <w:szCs w:val="20"/>
        </w:rPr>
        <w:t>Maximal Performance</w:t>
      </w:r>
    </w:p>
    <w:p w14:paraId="53A3AF5E" w14:textId="1EF39246" w:rsidR="00914AEB" w:rsidRPr="004A025A" w:rsidRDefault="00097747" w:rsidP="00DA659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Neon Tetras as a comparison for </w:t>
      </w:r>
      <w:r>
        <w:rPr>
          <w:rFonts w:ascii="Arial" w:hAnsi="Arial" w:cs="Arial"/>
          <w:i/>
          <w:iCs/>
          <w:sz w:val="20"/>
          <w:szCs w:val="20"/>
        </w:rPr>
        <w:t>A</w:t>
      </w:r>
      <w:r w:rsidR="00664B84">
        <w:rPr>
          <w:rFonts w:ascii="Arial" w:hAnsi="Arial" w:cs="Arial"/>
          <w:i/>
          <w:iCs/>
          <w:sz w:val="20"/>
          <w:szCs w:val="20"/>
        </w:rPr>
        <w:t>styanax</w:t>
      </w:r>
      <w:r>
        <w:rPr>
          <w:rFonts w:ascii="Arial" w:hAnsi="Arial" w:cs="Arial"/>
          <w:i/>
          <w:iCs/>
          <w:sz w:val="20"/>
          <w:szCs w:val="20"/>
        </w:rPr>
        <w:t xml:space="preserve"> mexicanus</w:t>
      </w:r>
      <w:r>
        <w:rPr>
          <w:rFonts w:ascii="Arial" w:hAnsi="Arial" w:cs="Arial"/>
          <w:sz w:val="20"/>
          <w:szCs w:val="20"/>
        </w:rPr>
        <w:t>, Sealey et al. (2009) recommends a diet containing at least 45% crude protein for best mass gain. Sabina et al. (2016) states that Neon Tetras perform well at lipid levels ranging from 10-15%, with a peak at 12.3%. This not only promotes the highest growth rate and mass gain, but also</w:t>
      </w:r>
      <w:r w:rsidRPr="00363D96">
        <w:rPr>
          <w:rFonts w:ascii="Arial" w:hAnsi="Arial" w:cs="Arial"/>
          <w:sz w:val="20"/>
          <w:szCs w:val="20"/>
        </w:rPr>
        <w:t xml:space="preserve"> increases the food conversion efficiency ratio and protein efficiency ratio. </w:t>
      </w:r>
      <w:r w:rsidR="00E606AD">
        <w:rPr>
          <w:rFonts w:ascii="Arial" w:hAnsi="Arial" w:cs="Arial"/>
          <w:sz w:val="20"/>
          <w:szCs w:val="20"/>
        </w:rPr>
        <w:t xml:space="preserve">While </w:t>
      </w:r>
      <w:r w:rsidR="00712DCF">
        <w:rPr>
          <w:rFonts w:ascii="Arial" w:hAnsi="Arial" w:cs="Arial"/>
          <w:sz w:val="20"/>
          <w:szCs w:val="20"/>
        </w:rPr>
        <w:t xml:space="preserve">specific studies </w:t>
      </w:r>
      <w:r w:rsidR="00592C56">
        <w:rPr>
          <w:rFonts w:ascii="Arial" w:hAnsi="Arial" w:cs="Arial"/>
          <w:sz w:val="20"/>
          <w:szCs w:val="20"/>
        </w:rPr>
        <w:t xml:space="preserve">comparing growth rates using 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="00592C56">
        <w:rPr>
          <w:rFonts w:ascii="Arial" w:hAnsi="Arial" w:cs="Arial"/>
          <w:sz w:val="20"/>
          <w:szCs w:val="20"/>
        </w:rPr>
        <w:t xml:space="preserve"> could not be </w:t>
      </w:r>
      <w:r w:rsidR="066781CB" w:rsidRPr="4E07BEC3">
        <w:rPr>
          <w:rFonts w:ascii="Arial" w:hAnsi="Arial" w:cs="Arial"/>
          <w:sz w:val="20"/>
          <w:szCs w:val="20"/>
        </w:rPr>
        <w:t>identified</w:t>
      </w:r>
      <w:r w:rsidR="00592C56">
        <w:rPr>
          <w:rFonts w:ascii="Arial" w:hAnsi="Arial" w:cs="Arial"/>
          <w:sz w:val="20"/>
          <w:szCs w:val="20"/>
        </w:rPr>
        <w:t xml:space="preserve">, based on the </w:t>
      </w:r>
      <w:r w:rsidR="00C2008D">
        <w:rPr>
          <w:rFonts w:ascii="Arial" w:hAnsi="Arial" w:cs="Arial"/>
          <w:sz w:val="20"/>
          <w:szCs w:val="20"/>
        </w:rPr>
        <w:t>nutrient</w:t>
      </w:r>
      <w:r w:rsidR="00592C56">
        <w:rPr>
          <w:rFonts w:ascii="Arial" w:hAnsi="Arial" w:cs="Arial"/>
          <w:sz w:val="20"/>
          <w:szCs w:val="20"/>
        </w:rPr>
        <w:t xml:space="preserve"> profile of frozen 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="00C2008D">
        <w:rPr>
          <w:rFonts w:ascii="Arial" w:hAnsi="Arial" w:cs="Arial"/>
          <w:sz w:val="20"/>
          <w:szCs w:val="20"/>
        </w:rPr>
        <w:t xml:space="preserve">, </w:t>
      </w:r>
      <w:r w:rsidR="00A75E0F">
        <w:rPr>
          <w:rFonts w:ascii="Arial" w:hAnsi="Arial" w:cs="Arial"/>
          <w:sz w:val="20"/>
          <w:szCs w:val="20"/>
        </w:rPr>
        <w:t>this feed</w:t>
      </w:r>
      <w:r>
        <w:rPr>
          <w:rFonts w:ascii="Arial" w:hAnsi="Arial" w:cs="Arial"/>
          <w:sz w:val="20"/>
          <w:szCs w:val="20"/>
        </w:rPr>
        <w:t xml:space="preserve"> appear</w:t>
      </w:r>
      <w:r w:rsidR="00A75E0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be </w:t>
      </w:r>
      <w:r w:rsidR="00D5640A">
        <w:rPr>
          <w:rFonts w:ascii="Arial" w:hAnsi="Arial" w:cs="Arial"/>
          <w:sz w:val="20"/>
          <w:szCs w:val="20"/>
        </w:rPr>
        <w:t>extremely nutrient poor</w:t>
      </w:r>
      <w:r>
        <w:rPr>
          <w:rFonts w:ascii="Arial" w:hAnsi="Arial" w:cs="Arial"/>
          <w:sz w:val="20"/>
          <w:szCs w:val="20"/>
        </w:rPr>
        <w:t xml:space="preserve"> for the growth of </w:t>
      </w:r>
      <w:r w:rsidR="005078C2">
        <w:rPr>
          <w:rFonts w:ascii="Arial" w:hAnsi="Arial" w:cs="Arial"/>
          <w:i/>
          <w:iCs/>
          <w:sz w:val="20"/>
          <w:szCs w:val="20"/>
        </w:rPr>
        <w:t xml:space="preserve">A. mexicanus. </w:t>
      </w:r>
    </w:p>
    <w:p w14:paraId="49B87BF6" w14:textId="77777777" w:rsidR="00E606AD" w:rsidRPr="004A025A" w:rsidRDefault="00E606AD" w:rsidP="00DA6599">
      <w:pPr>
        <w:rPr>
          <w:rFonts w:ascii="Arial" w:hAnsi="Arial" w:cs="Arial"/>
          <w:sz w:val="20"/>
          <w:szCs w:val="20"/>
        </w:rPr>
      </w:pPr>
    </w:p>
    <w:p w14:paraId="78DB33EC" w14:textId="1760DBAD" w:rsidR="006E002F" w:rsidRPr="004C7DE1" w:rsidRDefault="00D21646" w:rsidP="004C7DE1">
      <w:pPr>
        <w:jc w:val="both"/>
        <w:rPr>
          <w:rFonts w:ascii="Arial" w:hAnsi="Arial" w:cs="Arial"/>
          <w:sz w:val="20"/>
          <w:szCs w:val="20"/>
        </w:rPr>
      </w:pPr>
      <w:r w:rsidRPr="125D016E">
        <w:rPr>
          <w:rFonts w:ascii="Arial" w:hAnsi="Arial" w:cs="Arial"/>
          <w:sz w:val="20"/>
          <w:szCs w:val="20"/>
        </w:rPr>
        <w:t>If th</w:t>
      </w:r>
      <w:r w:rsidR="006F6EDB" w:rsidRPr="125D016E">
        <w:rPr>
          <w:rFonts w:ascii="Arial" w:hAnsi="Arial" w:cs="Arial"/>
          <w:sz w:val="20"/>
          <w:szCs w:val="20"/>
        </w:rPr>
        <w:t>ese factors are what determines an</w:t>
      </w:r>
      <w:r w:rsidRPr="125D016E">
        <w:rPr>
          <w:rFonts w:ascii="Arial" w:hAnsi="Arial" w:cs="Arial"/>
          <w:sz w:val="20"/>
          <w:szCs w:val="20"/>
        </w:rPr>
        <w:t xml:space="preserve"> optimal diet for laboratory fish, then </w:t>
      </w:r>
      <w:r w:rsidR="006F6EDB" w:rsidRPr="125D016E">
        <w:rPr>
          <w:rFonts w:ascii="Arial" w:hAnsi="Arial" w:cs="Arial"/>
          <w:sz w:val="20"/>
          <w:szCs w:val="20"/>
        </w:rPr>
        <w:t xml:space="preserve">an alternative to </w:t>
      </w:r>
      <w:r w:rsidR="0C58E7F6" w:rsidRPr="125D016E">
        <w:rPr>
          <w:rFonts w:ascii="Arial" w:hAnsi="Arial" w:cs="Arial"/>
          <w:sz w:val="20"/>
          <w:szCs w:val="20"/>
        </w:rPr>
        <w:t xml:space="preserve">frozen 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="006F6EDB" w:rsidRPr="125D016E">
        <w:rPr>
          <w:rFonts w:ascii="Arial" w:hAnsi="Arial" w:cs="Arial"/>
          <w:i/>
          <w:iCs/>
          <w:sz w:val="20"/>
          <w:szCs w:val="20"/>
        </w:rPr>
        <w:t xml:space="preserve"> </w:t>
      </w:r>
      <w:r w:rsidR="006F6EDB" w:rsidRPr="125D016E">
        <w:rPr>
          <w:rFonts w:ascii="Arial" w:hAnsi="Arial" w:cs="Arial"/>
          <w:sz w:val="20"/>
          <w:szCs w:val="20"/>
        </w:rPr>
        <w:t xml:space="preserve">should be studied. As a natural resource, 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="006F6EDB" w:rsidRPr="125D016E">
        <w:rPr>
          <w:rFonts w:ascii="Arial" w:hAnsi="Arial" w:cs="Arial"/>
          <w:i/>
          <w:iCs/>
          <w:sz w:val="20"/>
          <w:szCs w:val="20"/>
        </w:rPr>
        <w:t xml:space="preserve"> </w:t>
      </w:r>
      <w:r w:rsidR="006F6EDB" w:rsidRPr="125D016E">
        <w:rPr>
          <w:rFonts w:ascii="Arial" w:hAnsi="Arial" w:cs="Arial"/>
          <w:sz w:val="20"/>
          <w:szCs w:val="20"/>
        </w:rPr>
        <w:t>is</w:t>
      </w:r>
      <w:r w:rsidR="00DA3E9E" w:rsidRPr="125D016E">
        <w:rPr>
          <w:rFonts w:ascii="Arial" w:hAnsi="Arial" w:cs="Arial"/>
          <w:sz w:val="20"/>
          <w:szCs w:val="20"/>
        </w:rPr>
        <w:t xml:space="preserve"> costly,</w:t>
      </w:r>
      <w:r w:rsidR="006F6EDB" w:rsidRPr="125D016E">
        <w:rPr>
          <w:rFonts w:ascii="Arial" w:hAnsi="Arial" w:cs="Arial"/>
          <w:sz w:val="20"/>
          <w:szCs w:val="20"/>
        </w:rPr>
        <w:t xml:space="preserve"> variable, and </w:t>
      </w:r>
      <w:r w:rsidR="0077330A">
        <w:rPr>
          <w:rFonts w:ascii="Arial" w:hAnsi="Arial" w:cs="Arial"/>
          <w:sz w:val="20"/>
          <w:szCs w:val="20"/>
        </w:rPr>
        <w:t>can be</w:t>
      </w:r>
      <w:r w:rsidR="006F6EDB" w:rsidRPr="125D016E">
        <w:rPr>
          <w:rFonts w:ascii="Arial" w:hAnsi="Arial" w:cs="Arial"/>
          <w:sz w:val="20"/>
          <w:szCs w:val="20"/>
        </w:rPr>
        <w:t xml:space="preserve"> contaminated. </w:t>
      </w:r>
      <w:r w:rsidR="006648FC" w:rsidRPr="125D016E">
        <w:rPr>
          <w:rFonts w:ascii="Arial" w:hAnsi="Arial" w:cs="Arial"/>
          <w:sz w:val="20"/>
          <w:szCs w:val="20"/>
        </w:rPr>
        <w:t>Th</w:t>
      </w:r>
      <w:r w:rsidR="00C7692B" w:rsidRPr="125D016E">
        <w:rPr>
          <w:rFonts w:ascii="Arial" w:hAnsi="Arial" w:cs="Arial"/>
          <w:sz w:val="20"/>
          <w:szCs w:val="20"/>
        </w:rPr>
        <w:t>e following</w:t>
      </w:r>
      <w:r w:rsidR="006648FC" w:rsidRPr="125D016E">
        <w:rPr>
          <w:rFonts w:ascii="Arial" w:hAnsi="Arial" w:cs="Arial"/>
          <w:sz w:val="20"/>
          <w:szCs w:val="20"/>
        </w:rPr>
        <w:t xml:space="preserve"> pilot</w:t>
      </w:r>
      <w:r w:rsidR="00C35C6C" w:rsidRPr="125D016E">
        <w:rPr>
          <w:rFonts w:ascii="Arial" w:hAnsi="Arial" w:cs="Arial"/>
          <w:sz w:val="20"/>
          <w:szCs w:val="20"/>
        </w:rPr>
        <w:t xml:space="preserve"> </w:t>
      </w:r>
      <w:r w:rsidR="00C025C2">
        <w:rPr>
          <w:rFonts w:ascii="Arial" w:hAnsi="Arial" w:cs="Arial"/>
          <w:sz w:val="20"/>
          <w:szCs w:val="20"/>
        </w:rPr>
        <w:t>proposal</w:t>
      </w:r>
      <w:r w:rsidR="00C025C2" w:rsidRPr="125D016E">
        <w:rPr>
          <w:rFonts w:ascii="Arial" w:hAnsi="Arial" w:cs="Arial"/>
          <w:sz w:val="20"/>
          <w:szCs w:val="20"/>
        </w:rPr>
        <w:t xml:space="preserve"> </w:t>
      </w:r>
      <w:r w:rsidR="006648FC" w:rsidRPr="125D016E">
        <w:rPr>
          <w:rFonts w:ascii="Arial" w:hAnsi="Arial" w:cs="Arial"/>
          <w:sz w:val="20"/>
          <w:szCs w:val="20"/>
        </w:rPr>
        <w:t xml:space="preserve">will focus on and attempt to identify the maximal performance of </w:t>
      </w:r>
      <w:r w:rsidR="00AD16BD">
        <w:rPr>
          <w:rFonts w:ascii="Arial" w:hAnsi="Arial" w:cs="Arial"/>
          <w:sz w:val="20"/>
          <w:szCs w:val="20"/>
        </w:rPr>
        <w:t xml:space="preserve">a </w:t>
      </w:r>
      <w:r w:rsidR="006F6EDB" w:rsidRPr="125D016E">
        <w:rPr>
          <w:rFonts w:ascii="Arial" w:hAnsi="Arial" w:cs="Arial"/>
          <w:sz w:val="20"/>
          <w:szCs w:val="20"/>
        </w:rPr>
        <w:t>new</w:t>
      </w:r>
      <w:r w:rsidR="006648FC" w:rsidRPr="125D016E">
        <w:rPr>
          <w:rFonts w:ascii="Arial" w:hAnsi="Arial" w:cs="Arial"/>
          <w:sz w:val="20"/>
          <w:szCs w:val="20"/>
        </w:rPr>
        <w:t xml:space="preserve"> feeding regime for </w:t>
      </w:r>
      <w:r w:rsidR="006648FC" w:rsidRPr="125D016E">
        <w:rPr>
          <w:rFonts w:ascii="Arial" w:hAnsi="Arial" w:cs="Arial"/>
          <w:i/>
          <w:iCs/>
          <w:sz w:val="20"/>
          <w:szCs w:val="20"/>
        </w:rPr>
        <w:t>A</w:t>
      </w:r>
      <w:r w:rsidR="00E34733">
        <w:rPr>
          <w:rFonts w:ascii="Arial" w:hAnsi="Arial" w:cs="Arial"/>
          <w:i/>
          <w:iCs/>
          <w:sz w:val="20"/>
          <w:szCs w:val="20"/>
        </w:rPr>
        <w:t>.</w:t>
      </w:r>
      <w:r w:rsidR="006648FC" w:rsidRPr="125D016E">
        <w:rPr>
          <w:rFonts w:ascii="Arial" w:hAnsi="Arial" w:cs="Arial"/>
          <w:sz w:val="20"/>
          <w:szCs w:val="20"/>
        </w:rPr>
        <w:t xml:space="preserve"> </w:t>
      </w:r>
      <w:r w:rsidR="006648FC" w:rsidRPr="004A025A">
        <w:rPr>
          <w:rFonts w:ascii="Arial" w:hAnsi="Arial" w:cs="Arial"/>
          <w:i/>
          <w:sz w:val="20"/>
          <w:szCs w:val="20"/>
        </w:rPr>
        <w:t>mexicanus</w:t>
      </w:r>
      <w:r w:rsidR="006F6EDB" w:rsidRPr="125D016E">
        <w:rPr>
          <w:rFonts w:ascii="Arial" w:hAnsi="Arial" w:cs="Arial"/>
          <w:sz w:val="20"/>
          <w:szCs w:val="20"/>
        </w:rPr>
        <w:t xml:space="preserve"> </w:t>
      </w:r>
      <w:r w:rsidR="1BAAC615" w:rsidRPr="4E07BEC3">
        <w:rPr>
          <w:rFonts w:ascii="Arial" w:hAnsi="Arial" w:cs="Arial"/>
          <w:sz w:val="20"/>
          <w:szCs w:val="20"/>
        </w:rPr>
        <w:t>compared</w:t>
      </w:r>
      <w:r w:rsidR="006F6EDB" w:rsidRPr="125D016E">
        <w:rPr>
          <w:rFonts w:ascii="Arial" w:hAnsi="Arial" w:cs="Arial"/>
          <w:sz w:val="20"/>
          <w:szCs w:val="20"/>
        </w:rPr>
        <w:t xml:space="preserve"> with </w:t>
      </w:r>
      <w:r w:rsidR="05C11EA4" w:rsidRPr="125D016E">
        <w:rPr>
          <w:rFonts w:ascii="Arial" w:hAnsi="Arial" w:cs="Arial"/>
          <w:sz w:val="20"/>
          <w:szCs w:val="20"/>
        </w:rPr>
        <w:t xml:space="preserve">frozen 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="006648FC" w:rsidRPr="125D016E">
        <w:rPr>
          <w:rFonts w:ascii="Arial" w:hAnsi="Arial" w:cs="Arial"/>
          <w:sz w:val="20"/>
          <w:szCs w:val="20"/>
        </w:rPr>
        <w:t xml:space="preserve">. </w:t>
      </w:r>
    </w:p>
    <w:p w14:paraId="0A3C3F98" w14:textId="77777777" w:rsidR="00AD16BD" w:rsidRDefault="00AD16BD" w:rsidP="125D016E">
      <w:pPr>
        <w:jc w:val="both"/>
        <w:rPr>
          <w:rFonts w:ascii="Arial" w:hAnsi="Arial" w:cs="Arial"/>
          <w:sz w:val="20"/>
          <w:szCs w:val="20"/>
        </w:rPr>
      </w:pPr>
    </w:p>
    <w:p w14:paraId="68AAD854" w14:textId="0A64C4B0" w:rsidR="001C681F" w:rsidRPr="001C681F" w:rsidRDefault="001C681F" w:rsidP="00DA6599">
      <w:pPr>
        <w:rPr>
          <w:rFonts w:ascii="Arial" w:hAnsi="Arial" w:cs="Arial"/>
          <w:b/>
          <w:sz w:val="20"/>
          <w:szCs w:val="20"/>
        </w:rPr>
      </w:pPr>
      <w:r w:rsidRPr="001C681F">
        <w:rPr>
          <w:rFonts w:ascii="Arial" w:hAnsi="Arial" w:cs="Arial"/>
          <w:b/>
          <w:sz w:val="20"/>
          <w:szCs w:val="20"/>
        </w:rPr>
        <w:t>Objective</w:t>
      </w:r>
    </w:p>
    <w:p w14:paraId="7D39F23E" w14:textId="77777777" w:rsidR="001C681F" w:rsidRDefault="001C681F" w:rsidP="00DA6599">
      <w:pPr>
        <w:rPr>
          <w:rFonts w:ascii="Arial" w:hAnsi="Arial" w:cs="Arial"/>
          <w:sz w:val="20"/>
          <w:szCs w:val="20"/>
        </w:rPr>
      </w:pPr>
    </w:p>
    <w:p w14:paraId="02B4AC80" w14:textId="770F11BC" w:rsidR="00893C73" w:rsidRDefault="00893C73" w:rsidP="00DA65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experiment will be conducted in two separate phases. </w:t>
      </w:r>
    </w:p>
    <w:p w14:paraId="45EB144E" w14:textId="77777777" w:rsidR="00642346" w:rsidRPr="004A025A" w:rsidRDefault="00642346" w:rsidP="00DA6599">
      <w:pPr>
        <w:rPr>
          <w:rFonts w:ascii="Arial" w:hAnsi="Arial" w:cs="Arial"/>
          <w:sz w:val="20"/>
          <w:szCs w:val="20"/>
          <w:u w:val="single"/>
        </w:rPr>
      </w:pPr>
    </w:p>
    <w:p w14:paraId="330F2BA9" w14:textId="3BA6B330" w:rsidR="001C681F" w:rsidRDefault="00571842" w:rsidP="00DA65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4E07BEC3">
        <w:rPr>
          <w:rFonts w:ascii="Arial" w:hAnsi="Arial" w:cs="Arial"/>
          <w:sz w:val="20"/>
          <w:szCs w:val="20"/>
        </w:rPr>
        <w:t>objective</w:t>
      </w:r>
      <w:r w:rsidR="4533B92E" w:rsidRPr="4E07BEC3">
        <w:rPr>
          <w:rFonts w:ascii="Arial" w:hAnsi="Arial" w:cs="Arial"/>
          <w:sz w:val="20"/>
          <w:szCs w:val="20"/>
        </w:rPr>
        <w:t>s are</w:t>
      </w:r>
      <w:r>
        <w:rPr>
          <w:rFonts w:ascii="Arial" w:hAnsi="Arial" w:cs="Arial"/>
          <w:sz w:val="20"/>
          <w:szCs w:val="20"/>
        </w:rPr>
        <w:t xml:space="preserve"> to</w:t>
      </w:r>
      <w:r w:rsidR="00C20C18">
        <w:rPr>
          <w:rFonts w:ascii="Arial" w:hAnsi="Arial" w:cs="Arial"/>
          <w:sz w:val="20"/>
          <w:szCs w:val="20"/>
        </w:rPr>
        <w:t xml:space="preserve"> [1]</w:t>
      </w:r>
      <w:r w:rsidR="00B86E40">
        <w:rPr>
          <w:rFonts w:ascii="Arial" w:hAnsi="Arial" w:cs="Arial"/>
          <w:sz w:val="20"/>
          <w:szCs w:val="20"/>
        </w:rPr>
        <w:t xml:space="preserve"> </w:t>
      </w:r>
      <w:r w:rsidR="00C20C18">
        <w:rPr>
          <w:rFonts w:ascii="Arial" w:hAnsi="Arial" w:cs="Arial"/>
          <w:sz w:val="20"/>
          <w:szCs w:val="20"/>
        </w:rPr>
        <w:t>raise</w:t>
      </w:r>
      <w:r w:rsidR="00812728" w:rsidRPr="2C568AF7">
        <w:rPr>
          <w:rFonts w:ascii="Arial" w:hAnsi="Arial" w:cs="Arial"/>
          <w:sz w:val="20"/>
          <w:szCs w:val="20"/>
        </w:rPr>
        <w:t xml:space="preserve"> </w:t>
      </w:r>
      <w:r w:rsidR="00754E00">
        <w:rPr>
          <w:rFonts w:ascii="Arial" w:hAnsi="Arial" w:cs="Arial"/>
          <w:i/>
          <w:iCs/>
          <w:sz w:val="20"/>
          <w:szCs w:val="20"/>
        </w:rPr>
        <w:t>A.</w:t>
      </w:r>
      <w:r w:rsidR="001F0777" w:rsidRPr="2C568AF7">
        <w:rPr>
          <w:rFonts w:ascii="Arial" w:hAnsi="Arial" w:cs="Arial"/>
          <w:sz w:val="20"/>
          <w:szCs w:val="20"/>
        </w:rPr>
        <w:t xml:space="preserve"> </w:t>
      </w:r>
      <w:r w:rsidR="001F0777" w:rsidRPr="004A025A">
        <w:rPr>
          <w:rFonts w:ascii="Arial" w:hAnsi="Arial" w:cs="Arial"/>
          <w:i/>
          <w:sz w:val="20"/>
          <w:szCs w:val="20"/>
        </w:rPr>
        <w:t>mexicanus</w:t>
      </w:r>
      <w:r w:rsidR="00812728" w:rsidRPr="2C568AF7">
        <w:rPr>
          <w:rFonts w:ascii="Arial" w:hAnsi="Arial" w:cs="Arial"/>
          <w:sz w:val="20"/>
          <w:szCs w:val="20"/>
        </w:rPr>
        <w:t xml:space="preserve"> </w:t>
      </w:r>
      <w:r w:rsidR="00812728" w:rsidRPr="006B5546">
        <w:rPr>
          <w:rFonts w:ascii="Arial" w:hAnsi="Arial" w:cs="Arial"/>
          <w:sz w:val="20"/>
          <w:szCs w:val="20"/>
        </w:rPr>
        <w:t>on</w:t>
      </w:r>
      <w:r w:rsidR="05D5FFA6" w:rsidRPr="004A025A">
        <w:rPr>
          <w:rFonts w:ascii="Arial" w:hAnsi="Arial" w:cs="Arial"/>
          <w:sz w:val="20"/>
          <w:szCs w:val="20"/>
        </w:rPr>
        <w:t xml:space="preserve"> </w:t>
      </w:r>
      <w:r w:rsidR="0536D873" w:rsidRPr="4E07BEC3">
        <w:rPr>
          <w:rFonts w:ascii="Arial" w:hAnsi="Arial" w:cs="Arial"/>
          <w:sz w:val="20"/>
          <w:szCs w:val="20"/>
        </w:rPr>
        <w:t xml:space="preserve">an </w:t>
      </w:r>
      <w:r w:rsidR="00C02165" w:rsidRPr="004A025A">
        <w:rPr>
          <w:rFonts w:ascii="Arial" w:hAnsi="Arial" w:cs="Arial"/>
          <w:sz w:val="20"/>
          <w:szCs w:val="20"/>
        </w:rPr>
        <w:t xml:space="preserve">alternative </w:t>
      </w:r>
      <w:r w:rsidR="5B94132D" w:rsidRPr="004A025A">
        <w:rPr>
          <w:rFonts w:ascii="Arial" w:hAnsi="Arial" w:cs="Arial"/>
          <w:sz w:val="20"/>
          <w:szCs w:val="20"/>
        </w:rPr>
        <w:t>fe</w:t>
      </w:r>
      <w:r w:rsidR="006B5546" w:rsidRPr="004A025A">
        <w:rPr>
          <w:rFonts w:ascii="Arial" w:hAnsi="Arial" w:cs="Arial"/>
          <w:sz w:val="20"/>
          <w:szCs w:val="20"/>
        </w:rPr>
        <w:t>e</w:t>
      </w:r>
      <w:r w:rsidR="5B94132D" w:rsidRPr="004A025A">
        <w:rPr>
          <w:rFonts w:ascii="Arial" w:hAnsi="Arial" w:cs="Arial"/>
          <w:sz w:val="20"/>
          <w:szCs w:val="20"/>
        </w:rPr>
        <w:t>d</w:t>
      </w:r>
      <w:r w:rsidR="1C27DB6F" w:rsidRPr="004A025A" w:rsidDel="006B5546">
        <w:rPr>
          <w:rFonts w:ascii="Arial" w:hAnsi="Arial" w:cs="Arial"/>
          <w:sz w:val="20"/>
          <w:szCs w:val="20"/>
        </w:rPr>
        <w:t xml:space="preserve"> </w:t>
      </w:r>
      <w:r w:rsidR="00812728" w:rsidRPr="2C568AF7">
        <w:rPr>
          <w:rFonts w:ascii="Arial" w:hAnsi="Arial" w:cs="Arial"/>
          <w:sz w:val="20"/>
          <w:szCs w:val="20"/>
        </w:rPr>
        <w:t xml:space="preserve">and </w:t>
      </w:r>
      <w:r w:rsidR="001F0777" w:rsidRPr="2C568AF7">
        <w:rPr>
          <w:rFonts w:ascii="Arial" w:hAnsi="Arial" w:cs="Arial"/>
          <w:sz w:val="20"/>
          <w:szCs w:val="20"/>
        </w:rPr>
        <w:t xml:space="preserve">compare </w:t>
      </w:r>
      <w:r w:rsidR="00B86E40">
        <w:rPr>
          <w:rFonts w:ascii="Arial" w:hAnsi="Arial" w:cs="Arial"/>
          <w:sz w:val="20"/>
          <w:szCs w:val="20"/>
        </w:rPr>
        <w:t>the</w:t>
      </w:r>
      <w:r w:rsidR="001F0777" w:rsidRPr="2C568AF7">
        <w:rPr>
          <w:rFonts w:ascii="Arial" w:hAnsi="Arial" w:cs="Arial"/>
          <w:sz w:val="20"/>
          <w:szCs w:val="20"/>
        </w:rPr>
        <w:t xml:space="preserve"> growth rate</w:t>
      </w:r>
      <w:r w:rsidR="00B86E40">
        <w:rPr>
          <w:rFonts w:ascii="Arial" w:hAnsi="Arial" w:cs="Arial"/>
          <w:sz w:val="20"/>
          <w:szCs w:val="20"/>
        </w:rPr>
        <w:t xml:space="preserve"> and</w:t>
      </w:r>
      <w:r w:rsidR="006B5546">
        <w:rPr>
          <w:rFonts w:ascii="Arial" w:hAnsi="Arial" w:cs="Arial"/>
          <w:sz w:val="20"/>
          <w:szCs w:val="20"/>
        </w:rPr>
        <w:t xml:space="preserve"> </w:t>
      </w:r>
      <w:r w:rsidR="001F0777" w:rsidRPr="2C568AF7">
        <w:rPr>
          <w:rFonts w:ascii="Arial" w:hAnsi="Arial" w:cs="Arial"/>
          <w:sz w:val="20"/>
          <w:szCs w:val="20"/>
        </w:rPr>
        <w:t>survivabilit</w:t>
      </w:r>
      <w:r w:rsidR="00E93928">
        <w:rPr>
          <w:rFonts w:ascii="Arial" w:hAnsi="Arial" w:cs="Arial"/>
          <w:sz w:val="20"/>
          <w:szCs w:val="20"/>
        </w:rPr>
        <w:t>y</w:t>
      </w:r>
      <w:r w:rsidR="00E93928" w:rsidRPr="00E93928">
        <w:rPr>
          <w:rFonts w:ascii="Arial" w:hAnsi="Arial" w:cs="Arial"/>
          <w:sz w:val="20"/>
          <w:szCs w:val="20"/>
        </w:rPr>
        <w:t xml:space="preserve"> </w:t>
      </w:r>
      <w:r w:rsidR="00E93928" w:rsidRPr="2C568AF7">
        <w:rPr>
          <w:rFonts w:ascii="Arial" w:hAnsi="Arial" w:cs="Arial"/>
          <w:sz w:val="20"/>
          <w:szCs w:val="20"/>
        </w:rPr>
        <w:t xml:space="preserve">to </w:t>
      </w:r>
      <w:r w:rsidR="60D955AD" w:rsidRPr="4E07BEC3">
        <w:rPr>
          <w:rFonts w:ascii="Arial" w:hAnsi="Arial" w:cs="Arial"/>
          <w:sz w:val="20"/>
          <w:szCs w:val="20"/>
        </w:rPr>
        <w:t xml:space="preserve">fish raised on the </w:t>
      </w:r>
      <w:r w:rsidR="00E93928" w:rsidRPr="2C568AF7">
        <w:rPr>
          <w:rFonts w:ascii="Arial" w:hAnsi="Arial" w:cs="Arial"/>
          <w:sz w:val="20"/>
          <w:szCs w:val="20"/>
        </w:rPr>
        <w:t xml:space="preserve">traditional 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="00E93928" w:rsidRPr="2C568AF7">
        <w:rPr>
          <w:rFonts w:ascii="Arial" w:hAnsi="Arial" w:cs="Arial"/>
          <w:sz w:val="20"/>
          <w:szCs w:val="20"/>
        </w:rPr>
        <w:t xml:space="preserve"> </w:t>
      </w:r>
      <w:r w:rsidR="00FA0001" w:rsidRPr="004A025A">
        <w:rPr>
          <w:rFonts w:ascii="Arial" w:hAnsi="Arial" w:cs="Arial"/>
          <w:sz w:val="20"/>
          <w:szCs w:val="20"/>
        </w:rPr>
        <w:t>feed</w:t>
      </w:r>
      <w:r w:rsidR="00C20C18">
        <w:rPr>
          <w:rFonts w:ascii="Arial" w:hAnsi="Arial" w:cs="Arial"/>
          <w:sz w:val="20"/>
          <w:szCs w:val="20"/>
        </w:rPr>
        <w:t>;</w:t>
      </w:r>
      <w:r w:rsidR="006B5546">
        <w:rPr>
          <w:rFonts w:ascii="Arial" w:hAnsi="Arial" w:cs="Arial"/>
          <w:sz w:val="20"/>
          <w:szCs w:val="20"/>
        </w:rPr>
        <w:t xml:space="preserve"> </w:t>
      </w:r>
      <w:r w:rsidR="00E93928">
        <w:rPr>
          <w:rFonts w:ascii="Arial" w:hAnsi="Arial" w:cs="Arial"/>
          <w:sz w:val="20"/>
          <w:szCs w:val="20"/>
        </w:rPr>
        <w:t xml:space="preserve">and </w:t>
      </w:r>
      <w:r w:rsidR="00B86E40">
        <w:rPr>
          <w:rFonts w:ascii="Arial" w:hAnsi="Arial" w:cs="Arial"/>
          <w:sz w:val="20"/>
          <w:szCs w:val="20"/>
        </w:rPr>
        <w:t>[2]</w:t>
      </w:r>
      <w:r w:rsidR="006B5546">
        <w:rPr>
          <w:rFonts w:ascii="Arial" w:hAnsi="Arial" w:cs="Arial"/>
          <w:sz w:val="20"/>
          <w:szCs w:val="20"/>
        </w:rPr>
        <w:t xml:space="preserve"> </w:t>
      </w:r>
      <w:r w:rsidR="000866A5">
        <w:rPr>
          <w:rFonts w:ascii="Arial" w:hAnsi="Arial" w:cs="Arial"/>
          <w:sz w:val="20"/>
          <w:szCs w:val="20"/>
        </w:rPr>
        <w:t xml:space="preserve">compare the embryo </w:t>
      </w:r>
      <w:r w:rsidR="006B5546">
        <w:rPr>
          <w:rFonts w:ascii="Arial" w:hAnsi="Arial" w:cs="Arial"/>
          <w:sz w:val="20"/>
          <w:szCs w:val="20"/>
        </w:rPr>
        <w:t>fecundity</w:t>
      </w:r>
      <w:r w:rsidR="00F82A01">
        <w:rPr>
          <w:rFonts w:ascii="Arial" w:hAnsi="Arial" w:cs="Arial"/>
          <w:sz w:val="20"/>
          <w:szCs w:val="20"/>
        </w:rPr>
        <w:t xml:space="preserve"> of adult </w:t>
      </w:r>
      <w:proofErr w:type="spellStart"/>
      <w:r w:rsidR="00F82A01">
        <w:rPr>
          <w:rFonts w:ascii="Arial" w:hAnsi="Arial" w:cs="Arial"/>
          <w:sz w:val="20"/>
          <w:szCs w:val="20"/>
        </w:rPr>
        <w:t>broodstock</w:t>
      </w:r>
      <w:proofErr w:type="spellEnd"/>
      <w:r w:rsidR="00F82A01">
        <w:rPr>
          <w:rFonts w:ascii="Arial" w:hAnsi="Arial" w:cs="Arial"/>
          <w:sz w:val="20"/>
          <w:szCs w:val="20"/>
        </w:rPr>
        <w:t xml:space="preserve"> </w:t>
      </w:r>
      <w:r w:rsidR="6BA84E16" w:rsidRPr="4E07BEC3">
        <w:rPr>
          <w:rFonts w:ascii="Arial" w:hAnsi="Arial" w:cs="Arial"/>
          <w:sz w:val="20"/>
          <w:szCs w:val="20"/>
        </w:rPr>
        <w:t xml:space="preserve">raised </w:t>
      </w:r>
      <w:r w:rsidR="00F82A01">
        <w:rPr>
          <w:rFonts w:ascii="Arial" w:hAnsi="Arial" w:cs="Arial"/>
          <w:sz w:val="20"/>
          <w:szCs w:val="20"/>
        </w:rPr>
        <w:t xml:space="preserve">using </w:t>
      </w:r>
      <w:r w:rsidR="00B701B7">
        <w:rPr>
          <w:rFonts w:ascii="Arial" w:hAnsi="Arial" w:cs="Arial"/>
          <w:sz w:val="20"/>
          <w:szCs w:val="20"/>
        </w:rPr>
        <w:t xml:space="preserve">this </w:t>
      </w:r>
      <w:r w:rsidR="00097C83" w:rsidRPr="004A025A">
        <w:rPr>
          <w:rFonts w:ascii="Arial" w:hAnsi="Arial" w:cs="Arial"/>
          <w:sz w:val="20"/>
          <w:szCs w:val="20"/>
        </w:rPr>
        <w:t>alternative</w:t>
      </w:r>
      <w:r w:rsidR="00461BED" w:rsidRPr="2C568AF7" w:rsidDel="006B5546">
        <w:rPr>
          <w:rFonts w:ascii="Arial" w:hAnsi="Arial" w:cs="Arial"/>
          <w:sz w:val="20"/>
          <w:szCs w:val="20"/>
        </w:rPr>
        <w:t xml:space="preserve"> feed</w:t>
      </w:r>
      <w:r w:rsidR="001F0777" w:rsidRPr="2C568AF7" w:rsidDel="006B5546">
        <w:rPr>
          <w:rFonts w:ascii="Arial" w:hAnsi="Arial" w:cs="Arial"/>
          <w:sz w:val="20"/>
          <w:szCs w:val="20"/>
        </w:rPr>
        <w:t>.</w:t>
      </w:r>
      <w:r w:rsidR="001F0777" w:rsidRPr="004A025A">
        <w:rPr>
          <w:rFonts w:ascii="Arial" w:hAnsi="Arial" w:cs="Arial"/>
          <w:sz w:val="20"/>
          <w:szCs w:val="20"/>
        </w:rPr>
        <w:t xml:space="preserve"> </w:t>
      </w:r>
    </w:p>
    <w:p w14:paraId="0909594D" w14:textId="74D4C29E" w:rsidR="00FA0001" w:rsidRDefault="00FA0001" w:rsidP="00DA6599">
      <w:pPr>
        <w:rPr>
          <w:rFonts w:ascii="Arial" w:hAnsi="Arial" w:cs="Arial"/>
          <w:sz w:val="20"/>
          <w:szCs w:val="20"/>
        </w:rPr>
      </w:pPr>
    </w:p>
    <w:p w14:paraId="295174D2" w14:textId="0534FD27" w:rsidR="00C24A61" w:rsidRDefault="00FA0001" w:rsidP="00DA65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far as this study is </w:t>
      </w:r>
      <w:r w:rsidR="00982836">
        <w:rPr>
          <w:rFonts w:ascii="Arial" w:hAnsi="Arial" w:cs="Arial"/>
          <w:sz w:val="20"/>
          <w:szCs w:val="20"/>
        </w:rPr>
        <w:t>concerned</w:t>
      </w:r>
      <w:r>
        <w:rPr>
          <w:rFonts w:ascii="Arial" w:hAnsi="Arial" w:cs="Arial"/>
          <w:sz w:val="20"/>
          <w:szCs w:val="20"/>
        </w:rPr>
        <w:t xml:space="preserve">, there have been no previous experiments attempting to measure the difference in growth rate, survivability, and fecundity </w:t>
      </w:r>
      <w:r w:rsidR="00B701B7">
        <w:rPr>
          <w:rFonts w:ascii="Arial" w:hAnsi="Arial" w:cs="Arial"/>
          <w:sz w:val="20"/>
          <w:szCs w:val="20"/>
        </w:rPr>
        <w:t xml:space="preserve">between Gemma 800 and </w:t>
      </w:r>
      <w:r w:rsidR="00B701B7">
        <w:rPr>
          <w:rFonts w:ascii="Arial" w:hAnsi="Arial" w:cs="Arial"/>
          <w:i/>
          <w:iCs/>
          <w:sz w:val="20"/>
          <w:szCs w:val="20"/>
        </w:rPr>
        <w:t>Mysis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F7609B5" w14:textId="77777777" w:rsidR="00560399" w:rsidRDefault="00560399" w:rsidP="00DA6599">
      <w:pPr>
        <w:rPr>
          <w:rFonts w:ascii="Arial" w:hAnsi="Arial" w:cs="Arial"/>
          <w:sz w:val="20"/>
          <w:szCs w:val="20"/>
        </w:rPr>
      </w:pPr>
    </w:p>
    <w:p w14:paraId="5C1448AA" w14:textId="560F11E5" w:rsidR="00C9657A" w:rsidRPr="00102EBE" w:rsidRDefault="00C9657A" w:rsidP="00C965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Fish </w:t>
      </w:r>
      <w:r w:rsidRPr="00102EBE">
        <w:rPr>
          <w:rFonts w:ascii="Arial" w:hAnsi="Arial" w:cs="Arial"/>
          <w:b/>
          <w:sz w:val="20"/>
          <w:szCs w:val="20"/>
        </w:rPr>
        <w:t>Stocks</w:t>
      </w:r>
      <w:r>
        <w:rPr>
          <w:rFonts w:ascii="Arial" w:hAnsi="Arial" w:cs="Arial"/>
          <w:b/>
          <w:sz w:val="20"/>
          <w:szCs w:val="20"/>
        </w:rPr>
        <w:t>/ Groups</w:t>
      </w:r>
    </w:p>
    <w:p w14:paraId="113487AA" w14:textId="77777777" w:rsidR="00C9657A" w:rsidRDefault="00C9657A" w:rsidP="00C9657A">
      <w:pPr>
        <w:rPr>
          <w:rFonts w:ascii="Arial" w:hAnsi="Arial" w:cs="Arial"/>
          <w:sz w:val="20"/>
          <w:szCs w:val="20"/>
        </w:rPr>
      </w:pPr>
    </w:p>
    <w:p w14:paraId="1323758A" w14:textId="77777777" w:rsidR="005D0EB7" w:rsidRDefault="005D0EB7" w:rsidP="005D0EB7">
      <w:pPr>
        <w:rPr>
          <w:rFonts w:ascii="Arial" w:hAnsi="Arial" w:cs="Arial"/>
          <w:sz w:val="20"/>
          <w:szCs w:val="20"/>
        </w:rPr>
      </w:pPr>
      <w:r w:rsidRPr="00587937">
        <w:rPr>
          <w:rFonts w:ascii="Arial" w:hAnsi="Arial" w:cs="Arial"/>
          <w:sz w:val="20"/>
          <w:szCs w:val="20"/>
        </w:rPr>
        <w:t>Fish will come from the following Stocks:</w:t>
      </w:r>
    </w:p>
    <w:tbl>
      <w:tblPr>
        <w:tblStyle w:val="TableGrid"/>
        <w:tblW w:w="8476" w:type="dxa"/>
        <w:tblInd w:w="270" w:type="dxa"/>
        <w:tblLook w:val="04A0" w:firstRow="1" w:lastRow="0" w:firstColumn="1" w:lastColumn="0" w:noHBand="0" w:noVBand="1"/>
      </w:tblPr>
      <w:tblGrid>
        <w:gridCol w:w="1509"/>
        <w:gridCol w:w="1509"/>
        <w:gridCol w:w="1478"/>
        <w:gridCol w:w="1393"/>
        <w:gridCol w:w="1221"/>
        <w:gridCol w:w="1366"/>
      </w:tblGrid>
      <w:tr w:rsidR="005D0EB7" w14:paraId="7E1FD055" w14:textId="77777777" w:rsidTr="4E07BEC3">
        <w:tc>
          <w:tcPr>
            <w:tcW w:w="1509" w:type="dxa"/>
          </w:tcPr>
          <w:p w14:paraId="5260E9CD" w14:textId="77777777" w:rsidR="005D0EB7" w:rsidRPr="005D631D" w:rsidRDefault="005D0EB7" w:rsidP="000031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31D">
              <w:rPr>
                <w:rFonts w:ascii="Arial" w:hAnsi="Arial" w:cs="Arial"/>
                <w:b/>
                <w:bCs/>
                <w:sz w:val="20"/>
                <w:szCs w:val="20"/>
              </w:rPr>
              <w:t>Stock #</w:t>
            </w:r>
          </w:p>
        </w:tc>
        <w:tc>
          <w:tcPr>
            <w:tcW w:w="1509" w:type="dxa"/>
          </w:tcPr>
          <w:p w14:paraId="20AA70D4" w14:textId="64A37C3D" w:rsidR="1E888AE3" w:rsidRPr="4E07BEC3" w:rsidRDefault="1E888AE3" w:rsidP="4E07BE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E07BEC3">
              <w:rPr>
                <w:rFonts w:ascii="Arial" w:hAnsi="Arial" w:cs="Arial"/>
                <w:b/>
                <w:bCs/>
                <w:sz w:val="20"/>
                <w:szCs w:val="20"/>
              </w:rPr>
              <w:t>Strain</w:t>
            </w:r>
          </w:p>
        </w:tc>
        <w:tc>
          <w:tcPr>
            <w:tcW w:w="1478" w:type="dxa"/>
          </w:tcPr>
          <w:p w14:paraId="6AF63FED" w14:textId="77777777" w:rsidR="005D0EB7" w:rsidRPr="005D631D" w:rsidRDefault="005D0EB7" w:rsidP="000031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31D">
              <w:rPr>
                <w:rFonts w:ascii="Arial" w:hAnsi="Arial" w:cs="Arial"/>
                <w:b/>
                <w:bCs/>
                <w:sz w:val="20"/>
                <w:szCs w:val="20"/>
              </w:rPr>
              <w:t># Females</w:t>
            </w:r>
          </w:p>
        </w:tc>
        <w:tc>
          <w:tcPr>
            <w:tcW w:w="1393" w:type="dxa"/>
          </w:tcPr>
          <w:p w14:paraId="03FF5ADE" w14:textId="77777777" w:rsidR="005D0EB7" w:rsidRPr="005D631D" w:rsidRDefault="005D0EB7" w:rsidP="000031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31D">
              <w:rPr>
                <w:rFonts w:ascii="Arial" w:hAnsi="Arial" w:cs="Arial"/>
                <w:b/>
                <w:bCs/>
                <w:sz w:val="20"/>
                <w:szCs w:val="20"/>
              </w:rPr>
              <w:t># Males</w:t>
            </w:r>
          </w:p>
        </w:tc>
        <w:tc>
          <w:tcPr>
            <w:tcW w:w="1221" w:type="dxa"/>
          </w:tcPr>
          <w:p w14:paraId="764D9C2F" w14:textId="77777777" w:rsidR="005D0EB7" w:rsidRPr="005D631D" w:rsidRDefault="005D0EB7" w:rsidP="000031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 Unsexed</w:t>
            </w:r>
          </w:p>
        </w:tc>
        <w:tc>
          <w:tcPr>
            <w:tcW w:w="1366" w:type="dxa"/>
          </w:tcPr>
          <w:p w14:paraId="1A6DB75B" w14:textId="77777777" w:rsidR="005D0EB7" w:rsidRPr="005D631D" w:rsidRDefault="005D0EB7" w:rsidP="000031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31D">
              <w:rPr>
                <w:rFonts w:ascii="Arial" w:hAnsi="Arial" w:cs="Arial"/>
                <w:b/>
                <w:bCs/>
                <w:sz w:val="20"/>
                <w:szCs w:val="20"/>
              </w:rPr>
              <w:t># Total</w:t>
            </w:r>
          </w:p>
        </w:tc>
      </w:tr>
      <w:tr w:rsidR="005D0EB7" w14:paraId="17DD4EAD" w14:textId="77777777" w:rsidTr="4E07BEC3">
        <w:tc>
          <w:tcPr>
            <w:tcW w:w="1509" w:type="dxa"/>
          </w:tcPr>
          <w:p w14:paraId="25884883" w14:textId="77777777" w:rsidR="005D0EB7" w:rsidRDefault="005D0EB7" w:rsidP="00003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3.XXX.0</w:t>
            </w:r>
          </w:p>
        </w:tc>
        <w:tc>
          <w:tcPr>
            <w:tcW w:w="1509" w:type="dxa"/>
          </w:tcPr>
          <w:p w14:paraId="15F2698F" w14:textId="1530D3E5" w:rsidR="72DDA1A8" w:rsidRPr="4E07BEC3" w:rsidRDefault="72DDA1A8" w:rsidP="4E07BEC3">
            <w:pPr>
              <w:rPr>
                <w:rFonts w:ascii="Arial" w:hAnsi="Arial" w:cs="Arial"/>
                <w:sz w:val="20"/>
                <w:szCs w:val="20"/>
              </w:rPr>
            </w:pPr>
            <w:r w:rsidRPr="4E07BEC3">
              <w:rPr>
                <w:rFonts w:ascii="Arial" w:hAnsi="Arial" w:cs="Arial"/>
                <w:sz w:val="20"/>
                <w:szCs w:val="20"/>
              </w:rPr>
              <w:t>Surface (M)</w:t>
            </w:r>
          </w:p>
        </w:tc>
        <w:tc>
          <w:tcPr>
            <w:tcW w:w="1478" w:type="dxa"/>
          </w:tcPr>
          <w:p w14:paraId="78529856" w14:textId="77777777" w:rsidR="005D0EB7" w:rsidRDefault="005D0EB7" w:rsidP="000031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3" w:type="dxa"/>
          </w:tcPr>
          <w:p w14:paraId="13AB17C7" w14:textId="77777777" w:rsidR="005D0EB7" w:rsidRDefault="005D0EB7" w:rsidP="000031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14:paraId="25BBDC93" w14:textId="7C78D7EE" w:rsidR="001751D3" w:rsidRDefault="009E2948" w:rsidP="00003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366" w:type="dxa"/>
          </w:tcPr>
          <w:p w14:paraId="3309BE7B" w14:textId="4300CA4F" w:rsidR="005D0EB7" w:rsidRDefault="009E2948" w:rsidP="00003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5D0EB7" w14:paraId="5A0413A4" w14:textId="77777777" w:rsidTr="4E07BEC3">
        <w:tc>
          <w:tcPr>
            <w:tcW w:w="1509" w:type="dxa"/>
          </w:tcPr>
          <w:p w14:paraId="201FFC18" w14:textId="77777777" w:rsidR="005D0EB7" w:rsidRDefault="005D0EB7" w:rsidP="00003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4.XXX.0</w:t>
            </w:r>
          </w:p>
        </w:tc>
        <w:tc>
          <w:tcPr>
            <w:tcW w:w="1509" w:type="dxa"/>
          </w:tcPr>
          <w:p w14:paraId="78CD0E53" w14:textId="4432C9D4" w:rsidR="0C673FEA" w:rsidRPr="4E07BEC3" w:rsidRDefault="0C673FEA" w:rsidP="4E07BE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4E07BEC3">
              <w:rPr>
                <w:rFonts w:ascii="Arial" w:hAnsi="Arial" w:cs="Arial"/>
                <w:sz w:val="20"/>
                <w:szCs w:val="20"/>
              </w:rPr>
              <w:t>Pachon</w:t>
            </w:r>
            <w:proofErr w:type="spellEnd"/>
          </w:p>
        </w:tc>
        <w:tc>
          <w:tcPr>
            <w:tcW w:w="1478" w:type="dxa"/>
          </w:tcPr>
          <w:p w14:paraId="0616F5DF" w14:textId="77777777" w:rsidR="005D0EB7" w:rsidRDefault="005D0EB7" w:rsidP="000031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9E314A0" w14:textId="77777777" w:rsidR="005D0EB7" w:rsidRDefault="005D0EB7" w:rsidP="000031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dxa"/>
          </w:tcPr>
          <w:p w14:paraId="579B02D5" w14:textId="105E147D" w:rsidR="005D0EB7" w:rsidRDefault="009E2948" w:rsidP="00003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366" w:type="dxa"/>
          </w:tcPr>
          <w:p w14:paraId="70C894DF" w14:textId="0444C672" w:rsidR="005D0EB7" w:rsidRDefault="009E2948" w:rsidP="00003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</w:tbl>
    <w:p w14:paraId="69725251" w14:textId="77777777" w:rsidR="005D0EB7" w:rsidRDefault="005D0EB7" w:rsidP="005D0EB7">
      <w:pPr>
        <w:rPr>
          <w:rFonts w:ascii="Arial" w:hAnsi="Arial" w:cs="Arial"/>
          <w:bCs/>
          <w:sz w:val="20"/>
          <w:szCs w:val="20"/>
        </w:rPr>
      </w:pPr>
    </w:p>
    <w:p w14:paraId="61CCE22A" w14:textId="5D7DBE62" w:rsidR="005D0EB7" w:rsidRDefault="0315D41E" w:rsidP="005D0EB7">
      <w:pPr>
        <w:rPr>
          <w:rFonts w:ascii="Arial" w:hAnsi="Arial" w:cs="Arial"/>
          <w:bCs/>
          <w:sz w:val="20"/>
          <w:szCs w:val="20"/>
        </w:rPr>
      </w:pPr>
      <w:r w:rsidRPr="4E07BEC3">
        <w:rPr>
          <w:rFonts w:ascii="Arial" w:hAnsi="Arial" w:cs="Arial"/>
          <w:sz w:val="20"/>
          <w:szCs w:val="20"/>
        </w:rPr>
        <w:t xml:space="preserve">If necessary, </w:t>
      </w:r>
      <w:r w:rsidR="6DCD7A35" w:rsidRPr="4E07BEC3">
        <w:rPr>
          <w:rFonts w:ascii="Arial" w:hAnsi="Arial" w:cs="Arial"/>
          <w:sz w:val="20"/>
          <w:szCs w:val="20"/>
        </w:rPr>
        <w:t>t</w:t>
      </w:r>
      <w:r w:rsidR="005D0EB7" w:rsidRPr="4E07BEC3">
        <w:rPr>
          <w:rFonts w:ascii="Arial" w:hAnsi="Arial" w:cs="Arial"/>
          <w:sz w:val="20"/>
          <w:szCs w:val="20"/>
        </w:rPr>
        <w:t>he</w:t>
      </w:r>
      <w:r w:rsidR="005D0EB7">
        <w:rPr>
          <w:rFonts w:ascii="Arial" w:hAnsi="Arial" w:cs="Arial"/>
          <w:bCs/>
          <w:sz w:val="20"/>
          <w:szCs w:val="20"/>
        </w:rPr>
        <w:t xml:space="preserve"> experiments for 3.XXX.0 and 4.XXX.0 can be performed at different times</w:t>
      </w:r>
      <w:r w:rsidR="00633EC1">
        <w:rPr>
          <w:rFonts w:ascii="Arial" w:hAnsi="Arial" w:cs="Arial"/>
          <w:bCs/>
          <w:sz w:val="20"/>
          <w:szCs w:val="20"/>
        </w:rPr>
        <w:t>,</w:t>
      </w:r>
      <w:r w:rsidR="005D0EB7">
        <w:rPr>
          <w:rFonts w:ascii="Arial" w:hAnsi="Arial" w:cs="Arial"/>
          <w:bCs/>
          <w:sz w:val="20"/>
          <w:szCs w:val="20"/>
        </w:rPr>
        <w:t xml:space="preserve"> as their results are independent. </w:t>
      </w:r>
    </w:p>
    <w:p w14:paraId="3FF0FB24" w14:textId="1ADF6082" w:rsidR="00407F7E" w:rsidRDefault="00407F7E" w:rsidP="00C9657A">
      <w:pPr>
        <w:rPr>
          <w:rFonts w:ascii="Arial" w:hAnsi="Arial" w:cs="Arial"/>
          <w:sz w:val="20"/>
          <w:szCs w:val="20"/>
        </w:rPr>
      </w:pPr>
    </w:p>
    <w:p w14:paraId="06861932" w14:textId="22A5D999" w:rsidR="00407F7E" w:rsidRDefault="00407F7E" w:rsidP="00C965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Fish for experiment 1 will then be continued into experiment 2 using the same groups for continuity. </w:t>
      </w:r>
      <w:r w:rsidR="008B36F4">
        <w:rPr>
          <w:rFonts w:ascii="Arial" w:hAnsi="Arial" w:cs="Arial"/>
          <w:sz w:val="20"/>
          <w:szCs w:val="20"/>
        </w:rPr>
        <w:t xml:space="preserve">Fish may be redistributed within their groups </w:t>
      </w:r>
      <w:r w:rsidR="001525A8">
        <w:rPr>
          <w:rFonts w:ascii="Arial" w:hAnsi="Arial" w:cs="Arial"/>
          <w:sz w:val="20"/>
          <w:szCs w:val="20"/>
        </w:rPr>
        <w:t>to create similar sex ratios for each tank.</w:t>
      </w:r>
      <w:r w:rsidR="00BA709F">
        <w:rPr>
          <w:rFonts w:ascii="Arial" w:hAnsi="Arial" w:cs="Arial"/>
          <w:sz w:val="20"/>
          <w:szCs w:val="20"/>
        </w:rPr>
        <w:t xml:space="preserve"> </w:t>
      </w:r>
    </w:p>
    <w:p w14:paraId="25B92567" w14:textId="77777777" w:rsidR="00C9657A" w:rsidRDefault="00C9657A" w:rsidP="00C9657A">
      <w:pPr>
        <w:rPr>
          <w:rFonts w:ascii="Arial" w:hAnsi="Arial" w:cs="Arial"/>
          <w:sz w:val="20"/>
          <w:szCs w:val="20"/>
        </w:rPr>
      </w:pPr>
    </w:p>
    <w:p w14:paraId="4ADC9E3C" w14:textId="77777777" w:rsidR="00C9657A" w:rsidRDefault="00C9657A" w:rsidP="00C965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provision for replacement in case of morbidity/mortality. Moribund fish will be euthanized. Mortalities will be removed. All known losses will be recorded.</w:t>
      </w:r>
    </w:p>
    <w:p w14:paraId="03728AC4" w14:textId="77777777" w:rsidR="001C681F" w:rsidRDefault="001C681F" w:rsidP="00DA6599">
      <w:pPr>
        <w:rPr>
          <w:rFonts w:ascii="Arial" w:hAnsi="Arial" w:cs="Arial"/>
          <w:sz w:val="20"/>
          <w:szCs w:val="20"/>
        </w:rPr>
      </w:pPr>
    </w:p>
    <w:p w14:paraId="581B3844" w14:textId="0AD29FE2" w:rsidR="002855AD" w:rsidRPr="00102EBE" w:rsidRDefault="00102EBE" w:rsidP="002855A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Housing</w:t>
      </w:r>
      <w:r w:rsidR="005B40F4">
        <w:rPr>
          <w:rFonts w:ascii="Arial" w:hAnsi="Arial" w:cs="Arial"/>
          <w:b/>
          <w:sz w:val="20"/>
          <w:szCs w:val="20"/>
        </w:rPr>
        <w:t xml:space="preserve"> and Feeding -General</w:t>
      </w:r>
      <w:r w:rsidR="002855AD" w:rsidRPr="002855AD">
        <w:rPr>
          <w:rFonts w:ascii="Arial" w:hAnsi="Arial" w:cs="Arial"/>
          <w:b/>
          <w:sz w:val="20"/>
          <w:szCs w:val="20"/>
        </w:rPr>
        <w:t xml:space="preserve"> </w:t>
      </w:r>
    </w:p>
    <w:p w14:paraId="67A2A04E" w14:textId="38FED06F" w:rsidR="004537BD" w:rsidRDefault="004537BD" w:rsidP="00DA6599">
      <w:pPr>
        <w:rPr>
          <w:rFonts w:ascii="Arial" w:hAnsi="Arial" w:cs="Arial"/>
          <w:b/>
          <w:sz w:val="20"/>
          <w:szCs w:val="20"/>
        </w:rPr>
      </w:pPr>
    </w:p>
    <w:p w14:paraId="09BA4335" w14:textId="3BCA1F6E" w:rsidR="00DA679E" w:rsidRPr="0000429C" w:rsidRDefault="00DA679E" w:rsidP="00DA679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experiment 1, Sub-Adult (100 dpf) </w:t>
      </w:r>
      <w:r w:rsidRPr="1BD5E6EC">
        <w:rPr>
          <w:rFonts w:ascii="Arial" w:hAnsi="Arial" w:cs="Arial"/>
          <w:i/>
          <w:iCs/>
          <w:sz w:val="20"/>
          <w:szCs w:val="20"/>
        </w:rPr>
        <w:t>A. mexicanus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(male and female) will be reared on system in 3 L tanks as normal until </w:t>
      </w:r>
      <w:r w:rsidR="00E43064">
        <w:rPr>
          <w:rFonts w:ascii="Arial" w:hAnsi="Arial" w:cs="Arial"/>
          <w:bCs/>
          <w:sz w:val="20"/>
          <w:szCs w:val="20"/>
        </w:rPr>
        <w:t>they reach 180 dpf, where they will be transferred to 10 L tanks for the remainder of the study (</w:t>
      </w:r>
      <w:r w:rsidR="0003713C">
        <w:rPr>
          <w:rFonts w:ascii="Arial" w:hAnsi="Arial" w:cs="Arial"/>
          <w:bCs/>
          <w:sz w:val="20"/>
          <w:szCs w:val="20"/>
        </w:rPr>
        <w:t xml:space="preserve">365 dpf). They will be housed in densities of </w:t>
      </w:r>
      <w:r w:rsidR="339F5B23" w:rsidRPr="4E07BEC3">
        <w:rPr>
          <w:rFonts w:ascii="Arial" w:hAnsi="Arial" w:cs="Arial"/>
          <w:sz w:val="20"/>
          <w:szCs w:val="20"/>
        </w:rPr>
        <w:t xml:space="preserve">up to </w:t>
      </w:r>
      <w:r w:rsidR="0003713C">
        <w:rPr>
          <w:rFonts w:ascii="Arial" w:hAnsi="Arial" w:cs="Arial"/>
          <w:bCs/>
          <w:sz w:val="20"/>
          <w:szCs w:val="20"/>
        </w:rPr>
        <w:t>20 fish per tank</w:t>
      </w:r>
      <w:r w:rsidR="009D463A">
        <w:rPr>
          <w:rFonts w:ascii="Arial" w:hAnsi="Arial" w:cs="Arial"/>
          <w:bCs/>
          <w:sz w:val="20"/>
          <w:szCs w:val="20"/>
        </w:rPr>
        <w:t>.</w:t>
      </w:r>
    </w:p>
    <w:p w14:paraId="49B0F6A2" w14:textId="77777777" w:rsidR="00DA679E" w:rsidRDefault="00DA679E" w:rsidP="00DA679E">
      <w:pPr>
        <w:rPr>
          <w:rFonts w:ascii="Arial" w:hAnsi="Arial" w:cs="Arial"/>
          <w:b/>
          <w:sz w:val="20"/>
          <w:szCs w:val="20"/>
        </w:rPr>
      </w:pPr>
    </w:p>
    <w:p w14:paraId="70B28464" w14:textId="183F4255" w:rsidR="00FE3CDB" w:rsidRPr="007B6F2F" w:rsidRDefault="00FE3CDB" w:rsidP="00FE3CD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experiment 2, Adult (</w:t>
      </w:r>
      <w:r w:rsidR="00BE0FCD">
        <w:rPr>
          <w:rFonts w:ascii="Arial" w:hAnsi="Arial" w:cs="Arial"/>
          <w:bCs/>
          <w:sz w:val="20"/>
          <w:szCs w:val="20"/>
        </w:rPr>
        <w:t>365</w:t>
      </w:r>
      <w:r>
        <w:rPr>
          <w:rFonts w:ascii="Arial" w:hAnsi="Arial" w:cs="Arial"/>
          <w:bCs/>
          <w:sz w:val="20"/>
          <w:szCs w:val="20"/>
        </w:rPr>
        <w:t xml:space="preserve"> dpf) </w:t>
      </w:r>
      <w:r w:rsidRPr="1BD5E6EC">
        <w:rPr>
          <w:rFonts w:ascii="Arial" w:hAnsi="Arial" w:cs="Arial"/>
          <w:i/>
          <w:iCs/>
          <w:sz w:val="20"/>
          <w:szCs w:val="20"/>
        </w:rPr>
        <w:t>A. mexicanus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(male and female) will be </w:t>
      </w:r>
      <w:r w:rsidR="2387BFEE" w:rsidRPr="4E07BEC3">
        <w:rPr>
          <w:rFonts w:ascii="Arial" w:hAnsi="Arial" w:cs="Arial"/>
          <w:sz w:val="20"/>
          <w:szCs w:val="20"/>
        </w:rPr>
        <w:t xml:space="preserve">housed </w:t>
      </w:r>
      <w:r w:rsidRPr="4E07BEC3">
        <w:rPr>
          <w:rFonts w:ascii="Arial" w:hAnsi="Arial" w:cs="Arial"/>
          <w:sz w:val="20"/>
          <w:szCs w:val="20"/>
        </w:rPr>
        <w:t xml:space="preserve">in </w:t>
      </w:r>
      <w:r w:rsidR="00BE0FCD">
        <w:rPr>
          <w:rFonts w:ascii="Arial" w:hAnsi="Arial" w:cs="Arial"/>
          <w:bCs/>
          <w:sz w:val="20"/>
          <w:szCs w:val="20"/>
        </w:rPr>
        <w:t>16 or 38</w:t>
      </w:r>
      <w:r>
        <w:rPr>
          <w:rFonts w:ascii="Arial" w:hAnsi="Arial" w:cs="Arial"/>
          <w:bCs/>
          <w:sz w:val="20"/>
          <w:szCs w:val="20"/>
        </w:rPr>
        <w:t xml:space="preserve"> L tanks on system </w:t>
      </w:r>
      <w:r w:rsidR="00BE0FCD">
        <w:rPr>
          <w:rFonts w:ascii="Arial" w:hAnsi="Arial" w:cs="Arial"/>
          <w:bCs/>
          <w:sz w:val="20"/>
          <w:szCs w:val="20"/>
        </w:rPr>
        <w:t>depending on availability</w:t>
      </w:r>
      <w:r w:rsidR="00602647">
        <w:rPr>
          <w:rFonts w:ascii="Arial" w:hAnsi="Arial" w:cs="Arial"/>
          <w:bCs/>
          <w:sz w:val="20"/>
          <w:szCs w:val="20"/>
        </w:rPr>
        <w:t xml:space="preserve">. They will be housed in densities of </w:t>
      </w:r>
      <w:r w:rsidR="73A4961B" w:rsidRPr="4E07BEC3">
        <w:rPr>
          <w:rFonts w:ascii="Arial" w:hAnsi="Arial" w:cs="Arial"/>
          <w:sz w:val="20"/>
          <w:szCs w:val="20"/>
        </w:rPr>
        <w:t xml:space="preserve">up to </w:t>
      </w:r>
      <w:r w:rsidR="00FE6264">
        <w:rPr>
          <w:rFonts w:ascii="Arial" w:hAnsi="Arial" w:cs="Arial"/>
          <w:bCs/>
          <w:sz w:val="20"/>
          <w:szCs w:val="20"/>
        </w:rPr>
        <w:t>1</w:t>
      </w:r>
      <w:r w:rsidR="00BD010B">
        <w:rPr>
          <w:rFonts w:ascii="Arial" w:hAnsi="Arial" w:cs="Arial"/>
          <w:bCs/>
          <w:sz w:val="20"/>
          <w:szCs w:val="20"/>
        </w:rPr>
        <w:t>4</w:t>
      </w:r>
      <w:r w:rsidR="00602647">
        <w:rPr>
          <w:rFonts w:ascii="Arial" w:hAnsi="Arial" w:cs="Arial"/>
          <w:bCs/>
          <w:sz w:val="20"/>
          <w:szCs w:val="20"/>
        </w:rPr>
        <w:t xml:space="preserve"> fish per tank, reflective of</w:t>
      </w:r>
      <w:r w:rsidR="00F25305">
        <w:rPr>
          <w:rFonts w:ascii="Arial" w:hAnsi="Arial" w:cs="Arial"/>
          <w:bCs/>
          <w:sz w:val="20"/>
          <w:szCs w:val="20"/>
        </w:rPr>
        <w:t xml:space="preserve"> the</w:t>
      </w:r>
      <w:r w:rsidR="00602647">
        <w:rPr>
          <w:rFonts w:ascii="Arial" w:hAnsi="Arial" w:cs="Arial"/>
          <w:bCs/>
          <w:sz w:val="20"/>
          <w:szCs w:val="20"/>
        </w:rPr>
        <w:t xml:space="preserve"> </w:t>
      </w:r>
      <w:r w:rsidR="00C17D88">
        <w:rPr>
          <w:rFonts w:ascii="Arial" w:hAnsi="Arial" w:cs="Arial"/>
          <w:bCs/>
          <w:sz w:val="20"/>
          <w:szCs w:val="20"/>
        </w:rPr>
        <w:t>current</w:t>
      </w:r>
      <w:r w:rsidR="00602647">
        <w:rPr>
          <w:rFonts w:ascii="Arial" w:hAnsi="Arial" w:cs="Arial"/>
          <w:bCs/>
          <w:sz w:val="20"/>
          <w:szCs w:val="20"/>
        </w:rPr>
        <w:t xml:space="preserve"> breeding </w:t>
      </w:r>
      <w:r w:rsidR="00C17D88">
        <w:rPr>
          <w:rFonts w:ascii="Arial" w:hAnsi="Arial" w:cs="Arial"/>
          <w:bCs/>
          <w:sz w:val="20"/>
          <w:szCs w:val="20"/>
        </w:rPr>
        <w:t>paradigm</w:t>
      </w:r>
      <w:r w:rsidR="00602647">
        <w:rPr>
          <w:rFonts w:ascii="Arial" w:hAnsi="Arial" w:cs="Arial"/>
          <w:bCs/>
          <w:sz w:val="20"/>
          <w:szCs w:val="20"/>
        </w:rPr>
        <w:t>.</w:t>
      </w:r>
      <w:r w:rsidR="00FE6264">
        <w:rPr>
          <w:rFonts w:ascii="Arial" w:hAnsi="Arial" w:cs="Arial"/>
          <w:bCs/>
          <w:sz w:val="20"/>
          <w:szCs w:val="20"/>
        </w:rPr>
        <w:t xml:space="preserve"> The </w:t>
      </w:r>
      <w:r w:rsidR="004E3F35">
        <w:rPr>
          <w:rFonts w:ascii="Arial" w:hAnsi="Arial" w:cs="Arial"/>
          <w:bCs/>
          <w:sz w:val="20"/>
          <w:szCs w:val="20"/>
        </w:rPr>
        <w:t xml:space="preserve">additional </w:t>
      </w:r>
      <w:r w:rsidR="008E3928">
        <w:rPr>
          <w:rFonts w:ascii="Arial" w:hAnsi="Arial" w:cs="Arial"/>
          <w:bCs/>
          <w:sz w:val="20"/>
          <w:szCs w:val="20"/>
        </w:rPr>
        <w:t>6</w:t>
      </w:r>
      <w:r w:rsidR="004E3F35">
        <w:rPr>
          <w:rFonts w:ascii="Arial" w:hAnsi="Arial" w:cs="Arial"/>
          <w:bCs/>
          <w:sz w:val="20"/>
          <w:szCs w:val="20"/>
        </w:rPr>
        <w:t xml:space="preserve"> fish per tank in experiment 1 will be used in </w:t>
      </w:r>
      <w:r w:rsidR="00EA66B8">
        <w:rPr>
          <w:rFonts w:ascii="Arial" w:hAnsi="Arial" w:cs="Arial"/>
          <w:bCs/>
          <w:sz w:val="20"/>
          <w:szCs w:val="20"/>
        </w:rPr>
        <w:t>exp.</w:t>
      </w:r>
      <w:r w:rsidR="004E3F35">
        <w:rPr>
          <w:rFonts w:ascii="Arial" w:hAnsi="Arial" w:cs="Arial"/>
          <w:bCs/>
          <w:sz w:val="20"/>
          <w:szCs w:val="20"/>
        </w:rPr>
        <w:t xml:space="preserve"> 2 to standardize</w:t>
      </w:r>
      <w:r w:rsidR="007053A0">
        <w:rPr>
          <w:rFonts w:ascii="Arial" w:hAnsi="Arial" w:cs="Arial"/>
          <w:bCs/>
          <w:sz w:val="20"/>
          <w:szCs w:val="20"/>
        </w:rPr>
        <w:t xml:space="preserve"> the</w:t>
      </w:r>
      <w:r w:rsidR="004E3F35">
        <w:rPr>
          <w:rFonts w:ascii="Arial" w:hAnsi="Arial" w:cs="Arial"/>
          <w:bCs/>
          <w:sz w:val="20"/>
          <w:szCs w:val="20"/>
        </w:rPr>
        <w:t xml:space="preserve"> breeding ratio among tanks and groups.</w:t>
      </w:r>
      <w:r w:rsidR="002A58E2">
        <w:rPr>
          <w:rFonts w:ascii="Arial" w:hAnsi="Arial" w:cs="Arial"/>
          <w:bCs/>
          <w:sz w:val="20"/>
          <w:szCs w:val="20"/>
        </w:rPr>
        <w:t xml:space="preserve"> </w:t>
      </w:r>
      <w:r w:rsidR="004F21BB">
        <w:rPr>
          <w:rFonts w:ascii="Arial" w:hAnsi="Arial" w:cs="Arial"/>
          <w:bCs/>
          <w:sz w:val="20"/>
          <w:szCs w:val="20"/>
        </w:rPr>
        <w:t xml:space="preserve">Any </w:t>
      </w:r>
      <w:r w:rsidR="00A10A47">
        <w:rPr>
          <w:rFonts w:ascii="Arial" w:hAnsi="Arial" w:cs="Arial"/>
          <w:bCs/>
          <w:sz w:val="20"/>
          <w:szCs w:val="20"/>
        </w:rPr>
        <w:t>unused</w:t>
      </w:r>
      <w:r w:rsidR="004F21BB">
        <w:rPr>
          <w:rFonts w:ascii="Arial" w:hAnsi="Arial" w:cs="Arial"/>
          <w:bCs/>
          <w:sz w:val="20"/>
          <w:szCs w:val="20"/>
        </w:rPr>
        <w:t xml:space="preserve"> fish will be removed from the experiment once breeding ratios</w:t>
      </w:r>
      <w:r w:rsidR="004E0D76">
        <w:rPr>
          <w:rFonts w:ascii="Arial" w:hAnsi="Arial" w:cs="Arial"/>
          <w:bCs/>
          <w:sz w:val="20"/>
          <w:szCs w:val="20"/>
        </w:rPr>
        <w:t xml:space="preserve"> </w:t>
      </w:r>
      <w:r w:rsidR="00675375">
        <w:rPr>
          <w:rFonts w:ascii="Arial" w:hAnsi="Arial" w:cs="Arial"/>
          <w:bCs/>
          <w:sz w:val="20"/>
          <w:szCs w:val="20"/>
        </w:rPr>
        <w:t xml:space="preserve">of </w:t>
      </w:r>
      <w:r w:rsidR="1CC9701B" w:rsidRPr="4E07BEC3">
        <w:rPr>
          <w:rFonts w:ascii="Arial" w:hAnsi="Arial" w:cs="Arial"/>
          <w:sz w:val="20"/>
          <w:szCs w:val="20"/>
        </w:rPr>
        <w:t xml:space="preserve">approximately </w:t>
      </w:r>
      <w:r w:rsidR="000353AB">
        <w:rPr>
          <w:rFonts w:ascii="Arial" w:hAnsi="Arial" w:cs="Arial"/>
          <w:bCs/>
          <w:sz w:val="20"/>
          <w:szCs w:val="20"/>
        </w:rPr>
        <w:t>1</w:t>
      </w:r>
      <w:r w:rsidR="00675375">
        <w:rPr>
          <w:rFonts w:ascii="Arial" w:hAnsi="Arial" w:cs="Arial"/>
          <w:bCs/>
          <w:sz w:val="20"/>
          <w:szCs w:val="20"/>
        </w:rPr>
        <w:t>:</w:t>
      </w:r>
      <w:r w:rsidR="000353AB">
        <w:rPr>
          <w:rFonts w:ascii="Arial" w:hAnsi="Arial" w:cs="Arial"/>
          <w:bCs/>
          <w:sz w:val="20"/>
          <w:szCs w:val="20"/>
        </w:rPr>
        <w:t>1</w:t>
      </w:r>
      <w:r w:rsidR="00675375">
        <w:rPr>
          <w:rFonts w:ascii="Arial" w:hAnsi="Arial" w:cs="Arial"/>
          <w:bCs/>
          <w:sz w:val="20"/>
          <w:szCs w:val="20"/>
        </w:rPr>
        <w:t xml:space="preserve"> (</w:t>
      </w:r>
      <w:r w:rsidR="3DB7EBE6" w:rsidRPr="4E07BEC3">
        <w:rPr>
          <w:rFonts w:ascii="Arial" w:hAnsi="Arial" w:cs="Arial"/>
          <w:sz w:val="20"/>
          <w:szCs w:val="20"/>
        </w:rPr>
        <w:t>male: female</w:t>
      </w:r>
      <w:r w:rsidR="00A24D52">
        <w:rPr>
          <w:rFonts w:ascii="Arial" w:hAnsi="Arial" w:cs="Arial"/>
          <w:bCs/>
          <w:sz w:val="20"/>
          <w:szCs w:val="20"/>
        </w:rPr>
        <w:t>)</w:t>
      </w:r>
      <w:r w:rsidR="004F21BB">
        <w:rPr>
          <w:rFonts w:ascii="Arial" w:hAnsi="Arial" w:cs="Arial"/>
          <w:bCs/>
          <w:sz w:val="20"/>
          <w:szCs w:val="20"/>
        </w:rPr>
        <w:t xml:space="preserve"> are confirmed. </w:t>
      </w:r>
    </w:p>
    <w:p w14:paraId="5FC57E64" w14:textId="5CAF138A" w:rsidR="00507987" w:rsidRDefault="00DA679E" w:rsidP="00376378">
      <w:pPr>
        <w:jc w:val="both"/>
        <w:rPr>
          <w:rFonts w:ascii="Arial" w:hAnsi="Arial" w:cs="Arial"/>
          <w:bCs/>
          <w:sz w:val="20"/>
          <w:szCs w:val="20"/>
        </w:rPr>
      </w:pPr>
      <w:r>
        <w:br/>
      </w:r>
      <w:r w:rsidR="00507987">
        <w:rPr>
          <w:rFonts w:ascii="Arial" w:hAnsi="Arial" w:cs="Arial"/>
          <w:bCs/>
          <w:sz w:val="20"/>
          <w:szCs w:val="20"/>
        </w:rPr>
        <w:t>Groups will be treated equally. Tanks will not be exchanged unless required. Baffle clearing will be kept to a minimum to reduce stress. Procedures performed with one group will be repeated with the other group</w:t>
      </w:r>
      <w:r w:rsidR="00587CFE">
        <w:rPr>
          <w:rFonts w:ascii="Arial" w:hAnsi="Arial" w:cs="Arial"/>
          <w:bCs/>
          <w:sz w:val="20"/>
          <w:szCs w:val="20"/>
        </w:rPr>
        <w:t>s</w:t>
      </w:r>
      <w:r w:rsidR="00507987">
        <w:rPr>
          <w:rFonts w:ascii="Arial" w:hAnsi="Arial" w:cs="Arial"/>
          <w:bCs/>
          <w:sz w:val="20"/>
          <w:szCs w:val="20"/>
        </w:rPr>
        <w:t xml:space="preserve"> to provide equal </w:t>
      </w:r>
      <w:r w:rsidR="00507987" w:rsidRPr="4E07BEC3">
        <w:rPr>
          <w:rFonts w:ascii="Arial" w:hAnsi="Arial" w:cs="Arial"/>
          <w:sz w:val="20"/>
          <w:szCs w:val="20"/>
        </w:rPr>
        <w:t>treatment</w:t>
      </w:r>
      <w:r w:rsidR="14D1B48C" w:rsidRPr="4E07BEC3">
        <w:rPr>
          <w:rFonts w:ascii="Arial" w:hAnsi="Arial" w:cs="Arial"/>
          <w:sz w:val="20"/>
          <w:szCs w:val="20"/>
        </w:rPr>
        <w:t>s</w:t>
      </w:r>
      <w:r w:rsidR="00507987" w:rsidRPr="4E07BEC3">
        <w:rPr>
          <w:rFonts w:ascii="Arial" w:hAnsi="Arial" w:cs="Arial"/>
          <w:sz w:val="20"/>
          <w:szCs w:val="20"/>
        </w:rPr>
        <w:t xml:space="preserve">. </w:t>
      </w:r>
    </w:p>
    <w:p w14:paraId="44AAA23E" w14:textId="3F82C9F3" w:rsidR="00FB408A" w:rsidRDefault="00507987" w:rsidP="00376378">
      <w:pPr>
        <w:jc w:val="both"/>
        <w:rPr>
          <w:rFonts w:ascii="Arial" w:hAnsi="Arial" w:cs="Arial"/>
          <w:sz w:val="20"/>
          <w:szCs w:val="20"/>
        </w:rPr>
      </w:pPr>
      <w:r>
        <w:br/>
      </w:r>
      <w:r w:rsidR="00376378" w:rsidRPr="00174F02">
        <w:rPr>
          <w:rFonts w:ascii="Arial" w:hAnsi="Arial" w:cs="Arial"/>
          <w:sz w:val="20"/>
          <w:szCs w:val="20"/>
        </w:rPr>
        <w:t xml:space="preserve">To reduce variables in our dataset, all </w:t>
      </w:r>
      <w:r w:rsidR="3F9B7724" w:rsidRPr="3CFDEB93">
        <w:rPr>
          <w:rFonts w:ascii="Arial" w:hAnsi="Arial" w:cs="Arial"/>
          <w:sz w:val="20"/>
          <w:szCs w:val="20"/>
        </w:rPr>
        <w:t>three</w:t>
      </w:r>
      <w:r w:rsidR="00376378" w:rsidRPr="00174F02">
        <w:rPr>
          <w:rFonts w:ascii="Arial" w:hAnsi="Arial" w:cs="Arial"/>
          <w:sz w:val="20"/>
          <w:szCs w:val="20"/>
        </w:rPr>
        <w:t xml:space="preserve"> diet groups must be taken from the same breeding clutch. However, if space is limited, the comparisons between surface and cave morphs </w:t>
      </w:r>
      <w:r w:rsidR="00376378">
        <w:rPr>
          <w:rFonts w:ascii="Arial" w:hAnsi="Arial" w:cs="Arial"/>
          <w:sz w:val="20"/>
          <w:szCs w:val="20"/>
        </w:rPr>
        <w:t>may</w:t>
      </w:r>
      <w:r w:rsidR="00376378" w:rsidRPr="00174F02">
        <w:rPr>
          <w:rFonts w:ascii="Arial" w:hAnsi="Arial" w:cs="Arial"/>
          <w:sz w:val="20"/>
          <w:szCs w:val="20"/>
        </w:rPr>
        <w:t xml:space="preserve"> occur at different times.</w:t>
      </w:r>
    </w:p>
    <w:p w14:paraId="15B40476" w14:textId="361BDE5C" w:rsidR="0087376C" w:rsidRDefault="0087376C" w:rsidP="00376378">
      <w:pPr>
        <w:jc w:val="both"/>
        <w:rPr>
          <w:rFonts w:ascii="Arial" w:hAnsi="Arial" w:cs="Arial"/>
          <w:sz w:val="20"/>
          <w:szCs w:val="20"/>
        </w:rPr>
      </w:pPr>
    </w:p>
    <w:p w14:paraId="575C6FEE" w14:textId="26490A74" w:rsidR="00C9657A" w:rsidRDefault="002855AD" w:rsidP="00C9657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experiment 1, </w:t>
      </w:r>
      <w:r w:rsidR="00B975B1" w:rsidRPr="004A025A">
        <w:rPr>
          <w:rFonts w:ascii="Arial" w:hAnsi="Arial" w:cs="Arial"/>
          <w:bCs/>
          <w:sz w:val="20"/>
          <w:szCs w:val="20"/>
        </w:rPr>
        <w:t>f</w:t>
      </w:r>
      <w:r w:rsidR="00C9657A" w:rsidRPr="004A025A">
        <w:rPr>
          <w:rFonts w:ascii="Arial" w:hAnsi="Arial" w:cs="Arial"/>
          <w:bCs/>
          <w:sz w:val="20"/>
          <w:szCs w:val="20"/>
        </w:rPr>
        <w:t>ish</w:t>
      </w:r>
      <w:r w:rsidR="00C9657A">
        <w:rPr>
          <w:rFonts w:ascii="Arial" w:hAnsi="Arial" w:cs="Arial"/>
          <w:bCs/>
          <w:sz w:val="20"/>
          <w:szCs w:val="20"/>
        </w:rPr>
        <w:t xml:space="preserve"> will be fed a modified version of HUS 65 Astyanax Feeding 06 </w:t>
      </w:r>
      <w:r w:rsidR="00604B29">
        <w:rPr>
          <w:rFonts w:ascii="Arial" w:hAnsi="Arial" w:cs="Arial"/>
          <w:bCs/>
          <w:sz w:val="20"/>
          <w:szCs w:val="20"/>
        </w:rPr>
        <w:t xml:space="preserve">depending on their group </w:t>
      </w:r>
      <w:r w:rsidR="00C9657A">
        <w:rPr>
          <w:rFonts w:ascii="Arial" w:hAnsi="Arial" w:cs="Arial"/>
          <w:bCs/>
          <w:sz w:val="20"/>
          <w:szCs w:val="20"/>
        </w:rPr>
        <w:t>as follows:</w:t>
      </w:r>
    </w:p>
    <w:p w14:paraId="38941435" w14:textId="23D7FB50" w:rsidR="005423D3" w:rsidRDefault="005423D3" w:rsidP="00C9657A">
      <w:pPr>
        <w:rPr>
          <w:rFonts w:ascii="Arial" w:hAnsi="Arial" w:cs="Arial"/>
          <w:sz w:val="20"/>
          <w:szCs w:val="20"/>
        </w:rPr>
      </w:pPr>
    </w:p>
    <w:p w14:paraId="2FD0FF89" w14:textId="77777777" w:rsidR="005423D3" w:rsidRDefault="005423D3" w:rsidP="00C9657A">
      <w:pPr>
        <w:rPr>
          <w:rFonts w:ascii="Arial" w:hAnsi="Arial" w:cs="Arial"/>
          <w:sz w:val="20"/>
          <w:szCs w:val="20"/>
        </w:rPr>
      </w:pPr>
    </w:p>
    <w:p w14:paraId="275C7CAD" w14:textId="77777777" w:rsidR="00C9657A" w:rsidRPr="00E33FCC" w:rsidRDefault="00C9657A" w:rsidP="00C9657A">
      <w:pPr>
        <w:jc w:val="both"/>
        <w:rPr>
          <w:rFonts w:ascii="Arial" w:hAnsi="Arial" w:cs="Arial"/>
          <w:u w:val="single"/>
        </w:rPr>
      </w:pPr>
      <w:r w:rsidRPr="00E33FCC">
        <w:rPr>
          <w:rFonts w:ascii="Arial" w:hAnsi="Arial" w:cs="Arial"/>
          <w:sz w:val="20"/>
          <w:szCs w:val="20"/>
          <w:u w:val="single"/>
        </w:rPr>
        <w:t>Control Diet – CD</w:t>
      </w:r>
    </w:p>
    <w:tbl>
      <w:tblPr>
        <w:tblW w:w="7902" w:type="dxa"/>
        <w:tblInd w:w="108" w:type="dxa"/>
        <w:tblLook w:val="04A0" w:firstRow="1" w:lastRow="0" w:firstColumn="1" w:lastColumn="0" w:noHBand="0" w:noVBand="1"/>
      </w:tblPr>
      <w:tblGrid>
        <w:gridCol w:w="1782"/>
        <w:gridCol w:w="900"/>
        <w:gridCol w:w="1368"/>
        <w:gridCol w:w="1287"/>
        <w:gridCol w:w="1251"/>
        <w:gridCol w:w="1314"/>
      </w:tblGrid>
      <w:tr w:rsidR="00C9657A" w:rsidRPr="00174F02" w14:paraId="4A4CE28E" w14:textId="77777777" w:rsidTr="464E3B46">
        <w:trPr>
          <w:trHeight w:val="108"/>
        </w:trPr>
        <w:tc>
          <w:tcPr>
            <w:tcW w:w="26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227C161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2797B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8: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0-10: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B5C52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11: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 -1:00 PM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7A34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2: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0 - 4: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PM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CA26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9D4BD1" w:rsidRPr="00174F02" w14:paraId="7E89CC91" w14:textId="77777777" w:rsidTr="464E3B46">
        <w:trPr>
          <w:trHeight w:val="71"/>
        </w:trPr>
        <w:tc>
          <w:tcPr>
            <w:tcW w:w="1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37C2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Life Stage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3BC9B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Symbol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769D2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1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49CB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ECE7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732EE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~age</w:t>
            </w:r>
          </w:p>
        </w:tc>
      </w:tr>
      <w:tr w:rsidR="003C02CF" w:rsidRPr="00174F02" w14:paraId="6BBD24CA" w14:textId="77777777" w:rsidTr="464E3B46">
        <w:trPr>
          <w:trHeight w:val="276"/>
        </w:trPr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DD7A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Sub Adult (S)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3C1A" w14:textId="27143ABB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3B5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31F184B" wp14:editId="38DD54D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1270</wp:posOffset>
                      </wp:positionV>
                      <wp:extent cx="185420" cy="212725"/>
                      <wp:effectExtent l="19050" t="19050" r="24130" b="1587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5420" cy="212725"/>
                                <a:chOff x="0" y="0"/>
                                <a:chExt cx="1260" cy="931"/>
                              </a:xfrm>
                            </wpg:grpSpPr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60" cy="9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6" name="Line 4"/>
                              <wps:cNvCnPr/>
                              <wps:spPr bwMode="auto">
                                <a:xfrm>
                                  <a:off x="0" y="0"/>
                                  <a:ext cx="1260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group w14:anchorId="3561FEB3" id="Group 1" o:spid="_x0000_s1026" style="position:absolute;margin-left:5.85pt;margin-top:.1pt;width:14.6pt;height:16.75pt;z-index:251658247;mso-width-relative:margin;mso-height-relative:margin" coordsize="1260,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">
                      <v:rect id="Rectangle 5" o:spid="_x0000_s1027" style="position:absolute;width:1260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" strokeweight="2.25pt"/>
                      <v:line id="Line 4" o:spid="_x0000_s1028" style="position:absolute;visibility:visible;mso-wrap-style:square" from="0,0" to="1260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  </v:group>
                  </w:pict>
                </mc:Fallback>
              </mc:AlternateConten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FF"/>
            <w:vAlign w:val="center"/>
            <w:hideMark/>
          </w:tcPr>
          <w:p w14:paraId="4738A6C8" w14:textId="7207585C" w:rsidR="00C9657A" w:rsidRPr="00174F02" w:rsidRDefault="00DF7A03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DF7A03">
              <w:rPr>
                <w:rFonts w:ascii="Arial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Mysis</w:t>
            </w:r>
            <w:r w:rsidR="00C9657A" w:rsidRPr="00252C0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Shrimp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36331BA" w14:textId="77777777" w:rsidR="00C9657A" w:rsidRPr="00174F02" w:rsidRDefault="00C9657A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Gemma 500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F779C10" w14:textId="77777777" w:rsidR="00C9657A" w:rsidRPr="00174F02" w:rsidRDefault="00C9657A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Gemma 500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F671" w14:textId="77777777" w:rsidR="00C9657A" w:rsidRPr="00174F02" w:rsidRDefault="00C9657A" w:rsidP="0000318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>~100 - 179 dpf</w:t>
            </w:r>
          </w:p>
        </w:tc>
      </w:tr>
      <w:tr w:rsidR="009D4BD1" w:rsidRPr="00174F02" w14:paraId="67230D7B" w14:textId="77777777" w:rsidTr="464E3B46">
        <w:trPr>
          <w:trHeight w:val="276"/>
        </w:trPr>
        <w:tc>
          <w:tcPr>
            <w:tcW w:w="1782" w:type="dxa"/>
            <w:vMerge/>
            <w:vAlign w:val="center"/>
            <w:hideMark/>
          </w:tcPr>
          <w:p w14:paraId="52394E1F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7B76D519" w14:textId="77777777" w:rsidR="00C9657A" w:rsidRPr="00174F02" w:rsidRDefault="00C9657A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vMerge/>
            <w:vAlign w:val="center"/>
            <w:hideMark/>
          </w:tcPr>
          <w:p w14:paraId="18DA181F" w14:textId="77777777" w:rsidR="00C9657A" w:rsidRPr="00174F02" w:rsidRDefault="00C9657A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87" w:type="dxa"/>
            <w:vMerge/>
            <w:vAlign w:val="center"/>
            <w:hideMark/>
          </w:tcPr>
          <w:p w14:paraId="01DC1071" w14:textId="77777777" w:rsidR="00C9657A" w:rsidRPr="00174F02" w:rsidRDefault="00C9657A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51" w:type="dxa"/>
            <w:vMerge/>
            <w:vAlign w:val="center"/>
            <w:hideMark/>
          </w:tcPr>
          <w:p w14:paraId="726F74D9" w14:textId="77777777" w:rsidR="00C9657A" w:rsidRPr="00174F02" w:rsidRDefault="00C9657A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314" w:type="dxa"/>
            <w:vMerge/>
            <w:vAlign w:val="center"/>
            <w:hideMark/>
          </w:tcPr>
          <w:p w14:paraId="38E292B5" w14:textId="77777777" w:rsidR="00C9657A" w:rsidRPr="00174F02" w:rsidRDefault="00C9657A" w:rsidP="00003187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55574" w:rsidRPr="00174F02" w14:paraId="4179BB63" w14:textId="77777777" w:rsidTr="464E3B46">
        <w:trPr>
          <w:trHeight w:val="276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A89D" w14:textId="08A96C8E" w:rsidR="00F55574" w:rsidRPr="00174F02" w:rsidRDefault="00F55574" w:rsidP="00F555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Mixed Maturity (MM)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7F48" w14:textId="3EEC045E" w:rsidR="00F55574" w:rsidRDefault="505C7F4E" w:rsidP="00F555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3B5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1" behindDoc="0" locked="0" layoutInCell="1" allowOverlap="1" wp14:anchorId="59AEC975" wp14:editId="33B9ACF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71755</wp:posOffset>
                  </wp:positionV>
                  <wp:extent cx="224790" cy="204470"/>
                  <wp:effectExtent l="0" t="0" r="3810" b="5080"/>
                  <wp:wrapNone/>
                  <wp:docPr id="505403544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3C5FCC7D-32D6-426C-9130-E9ADEB3FFBF7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2FC999" w14:textId="77777777" w:rsidR="00F55574" w:rsidRDefault="00F55574" w:rsidP="00F555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948AAA" w14:textId="162B5B4F" w:rsidR="00F55574" w:rsidRPr="00174F02" w:rsidRDefault="00F55574" w:rsidP="00F555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FF"/>
            <w:vAlign w:val="center"/>
          </w:tcPr>
          <w:p w14:paraId="239890B9" w14:textId="05501878" w:rsidR="00F55574" w:rsidRPr="00174F02" w:rsidRDefault="00DF7A03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DF7A03">
              <w:rPr>
                <w:rFonts w:ascii="Arial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Mysis</w:t>
            </w:r>
            <w:r w:rsidR="00F55574" w:rsidRPr="00252C0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Shrimp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2EF4D184" w14:textId="24AE0B2A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0116734C" w14:textId="4814E715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E2E1" w14:textId="08D06BC7" w:rsidR="00F55574" w:rsidRPr="00174F02" w:rsidRDefault="00F55574" w:rsidP="00F55574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>~180 - 364 dpf</w:t>
            </w:r>
          </w:p>
        </w:tc>
      </w:tr>
    </w:tbl>
    <w:p w14:paraId="1279892E" w14:textId="2F4F770E" w:rsidR="00C9657A" w:rsidRDefault="00C9657A" w:rsidP="00C9657A">
      <w:pPr>
        <w:jc w:val="both"/>
        <w:rPr>
          <w:rFonts w:ascii="Arial" w:hAnsi="Arial" w:cs="Arial"/>
          <w:sz w:val="20"/>
          <w:szCs w:val="20"/>
        </w:rPr>
      </w:pPr>
    </w:p>
    <w:p w14:paraId="0F0A5D32" w14:textId="77777777" w:rsidR="005D3473" w:rsidRPr="00174F02" w:rsidRDefault="005D3473" w:rsidP="00C9657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5F1B83" w14:textId="466EA509" w:rsidR="00C9657A" w:rsidRPr="00E33FCC" w:rsidRDefault="00C9657A" w:rsidP="00C9657A">
      <w:pPr>
        <w:jc w:val="both"/>
        <w:rPr>
          <w:rFonts w:ascii="Arial" w:hAnsi="Arial" w:cs="Arial"/>
          <w:sz w:val="20"/>
          <w:szCs w:val="20"/>
          <w:u w:val="single"/>
        </w:rPr>
      </w:pPr>
      <w:r w:rsidRPr="00E33FCC">
        <w:rPr>
          <w:rFonts w:ascii="Arial" w:hAnsi="Arial" w:cs="Arial"/>
          <w:sz w:val="20"/>
          <w:szCs w:val="20"/>
          <w:u w:val="single"/>
        </w:rPr>
        <w:t>Gemma Only – GO</w:t>
      </w:r>
    </w:p>
    <w:tbl>
      <w:tblPr>
        <w:tblW w:w="7886" w:type="dxa"/>
        <w:tblInd w:w="108" w:type="dxa"/>
        <w:tblLook w:val="04A0" w:firstRow="1" w:lastRow="0" w:firstColumn="1" w:lastColumn="0" w:noHBand="0" w:noVBand="1"/>
      </w:tblPr>
      <w:tblGrid>
        <w:gridCol w:w="1782"/>
        <w:gridCol w:w="885"/>
        <w:gridCol w:w="1383"/>
        <w:gridCol w:w="1287"/>
        <w:gridCol w:w="1251"/>
        <w:gridCol w:w="1298"/>
      </w:tblGrid>
      <w:tr w:rsidR="00F55574" w:rsidRPr="00174F02" w14:paraId="116C806D" w14:textId="77777777" w:rsidTr="464E3B46">
        <w:trPr>
          <w:trHeight w:val="108"/>
        </w:trPr>
        <w:tc>
          <w:tcPr>
            <w:tcW w:w="26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C97A5F1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D7C1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8: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0-10: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2F2B6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11: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 -1:00 PM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03AA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2: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0 - 4: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PM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588A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F55574" w:rsidRPr="00174F02" w14:paraId="6332915E" w14:textId="77777777" w:rsidTr="464E3B46">
        <w:trPr>
          <w:trHeight w:val="71"/>
        </w:trPr>
        <w:tc>
          <w:tcPr>
            <w:tcW w:w="17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7845B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Life Stage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57BA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Symbol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B24AE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1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0432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DBF7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3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F587D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~age</w:t>
            </w:r>
          </w:p>
        </w:tc>
      </w:tr>
      <w:tr w:rsidR="00F55574" w:rsidRPr="00174F02" w14:paraId="170AAA6E" w14:textId="77777777" w:rsidTr="464E3B46">
        <w:trPr>
          <w:trHeight w:val="276"/>
        </w:trPr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BAD0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Sub Adult (S)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E741C" w14:textId="78B301CC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3B5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06D05EE4" wp14:editId="65DCC0EF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-12065</wp:posOffset>
                      </wp:positionV>
                      <wp:extent cx="185420" cy="212725"/>
                      <wp:effectExtent l="19050" t="19050" r="24130" b="1587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5420" cy="212725"/>
                                <a:chOff x="0" y="0"/>
                                <a:chExt cx="1260" cy="931"/>
                              </a:xfrm>
                            </wpg:grpSpPr>
                            <wps:wsp>
                              <wps:cNvPr id="1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60" cy="9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8" name="Line 4"/>
                              <wps:cNvCnPr/>
                              <wps:spPr bwMode="auto">
                                <a:xfrm>
                                  <a:off x="0" y="0"/>
                                  <a:ext cx="1260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group w14:anchorId="1BE7158E" id="Group 16" o:spid="_x0000_s1026" style="position:absolute;margin-left:7.85pt;margin-top:-.95pt;width:14.6pt;height:16.75pt;z-index:251671560;mso-width-relative:margin;mso-height-relative:margin" coordsize="1260,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">
                      <v:rect id="Rectangle 17" o:spid="_x0000_s1027" style="position:absolute;width:1260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" strokeweight="2.25pt"/>
                      <v:line id="Line 4" o:spid="_x0000_s1028" style="position:absolute;visibility:visible;mso-wrap-style:square" from="0,0" to="1260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</v:group>
                  </w:pict>
                </mc:Fallback>
              </mc:AlternateConten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5A93900" w14:textId="2751FFC8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Gemma 500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27FCA53F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Gemma 500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225C191C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Gemma 500</w:t>
            </w:r>
          </w:p>
        </w:tc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1BFE" w14:textId="77777777" w:rsidR="00F55574" w:rsidRPr="00174F02" w:rsidRDefault="00F55574" w:rsidP="00812174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>~100 - 179 dpf</w:t>
            </w:r>
          </w:p>
        </w:tc>
      </w:tr>
      <w:tr w:rsidR="00F55574" w:rsidRPr="00174F02" w14:paraId="4870EADB" w14:textId="77777777" w:rsidTr="464E3B46">
        <w:trPr>
          <w:trHeight w:val="276"/>
        </w:trPr>
        <w:tc>
          <w:tcPr>
            <w:tcW w:w="1782" w:type="dxa"/>
            <w:vMerge/>
            <w:vAlign w:val="center"/>
            <w:hideMark/>
          </w:tcPr>
          <w:p w14:paraId="0F38F88F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17A43B13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127B196D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87" w:type="dxa"/>
            <w:vMerge/>
            <w:vAlign w:val="center"/>
            <w:hideMark/>
          </w:tcPr>
          <w:p w14:paraId="178B360E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51" w:type="dxa"/>
            <w:vMerge/>
            <w:vAlign w:val="center"/>
            <w:hideMark/>
          </w:tcPr>
          <w:p w14:paraId="52A56730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98" w:type="dxa"/>
            <w:vMerge/>
            <w:vAlign w:val="center"/>
            <w:hideMark/>
          </w:tcPr>
          <w:p w14:paraId="2E748DCE" w14:textId="77777777" w:rsidR="00F55574" w:rsidRPr="00174F02" w:rsidRDefault="00F55574" w:rsidP="00812174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55574" w:rsidRPr="00174F02" w14:paraId="181C0AA0" w14:textId="77777777" w:rsidTr="464E3B46">
        <w:trPr>
          <w:trHeight w:val="276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B74A" w14:textId="77777777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Mixed Maturity (MM)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530" w14:textId="212F8F86" w:rsidR="00F55574" w:rsidRDefault="505C7F4E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3B5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2" behindDoc="0" locked="0" layoutInCell="1" allowOverlap="1" wp14:anchorId="13A92380" wp14:editId="46D34CB7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73660</wp:posOffset>
                  </wp:positionV>
                  <wp:extent cx="249555" cy="222250"/>
                  <wp:effectExtent l="0" t="0" r="0" b="6350"/>
                  <wp:wrapNone/>
                  <wp:docPr id="222119674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3C5FCC7D-32D6-426C-9130-E9ADEB3FFBF7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FF487B" w14:textId="2B47F33A" w:rsidR="00F55574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6FA62A9" w14:textId="733591FB" w:rsidR="00F55574" w:rsidRPr="00174F02" w:rsidRDefault="00F55574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1EA79988" w14:textId="6F1A7001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1EB9A95C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53A2F5AE" w14:textId="77777777" w:rsidR="00F55574" w:rsidRPr="00174F02" w:rsidRDefault="00F55574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EB99" w14:textId="3727066A" w:rsidR="00F55574" w:rsidRPr="00174F02" w:rsidRDefault="00F55574" w:rsidP="00812174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>~180 - 364 dpf</w:t>
            </w:r>
          </w:p>
        </w:tc>
      </w:tr>
    </w:tbl>
    <w:p w14:paraId="2B781DCE" w14:textId="3A1C38AF" w:rsidR="00130643" w:rsidRDefault="00130643" w:rsidP="00C9657A">
      <w:pPr>
        <w:rPr>
          <w:rFonts w:ascii="Arial" w:hAnsi="Arial" w:cs="Arial"/>
          <w:bCs/>
          <w:sz w:val="20"/>
          <w:szCs w:val="20"/>
        </w:rPr>
      </w:pPr>
    </w:p>
    <w:p w14:paraId="67B76B09" w14:textId="77777777" w:rsidR="00130643" w:rsidRDefault="00130643" w:rsidP="00C9657A">
      <w:pPr>
        <w:rPr>
          <w:rFonts w:ascii="Arial" w:hAnsi="Arial" w:cs="Arial"/>
          <w:bCs/>
          <w:sz w:val="20"/>
          <w:szCs w:val="20"/>
        </w:rPr>
      </w:pPr>
    </w:p>
    <w:p w14:paraId="0F1B104B" w14:textId="5B669FEA" w:rsidR="002855AD" w:rsidRDefault="002855AD" w:rsidP="002855A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experiment 2, fish will be fed a modified version of HUS 65 Astyanax Feeding 06 depending on their group</w:t>
      </w:r>
      <w:r w:rsidR="00506590">
        <w:rPr>
          <w:rFonts w:ascii="Arial" w:hAnsi="Arial" w:cs="Arial"/>
          <w:bCs/>
          <w:sz w:val="20"/>
          <w:szCs w:val="20"/>
        </w:rPr>
        <w:t xml:space="preserve"> and breeding week as follows</w:t>
      </w:r>
      <w:r w:rsidRPr="002D3B51">
        <w:rPr>
          <w:rFonts w:ascii="Arial" w:hAnsi="Arial" w:cs="Arial"/>
          <w:bCs/>
          <w:sz w:val="20"/>
          <w:szCs w:val="20"/>
        </w:rPr>
        <w:t>:</w:t>
      </w:r>
    </w:p>
    <w:p w14:paraId="79F4E985" w14:textId="55AF2463" w:rsidR="002855AD" w:rsidRDefault="002855AD" w:rsidP="00376378">
      <w:pPr>
        <w:jc w:val="both"/>
        <w:rPr>
          <w:rFonts w:ascii="Arial" w:hAnsi="Arial" w:cs="Arial"/>
          <w:sz w:val="20"/>
          <w:szCs w:val="20"/>
        </w:rPr>
      </w:pPr>
    </w:p>
    <w:p w14:paraId="1BB7448D" w14:textId="6FE10CBF" w:rsidR="00105FD7" w:rsidRPr="00E33FCC" w:rsidRDefault="002F2285" w:rsidP="00105FD7">
      <w:pPr>
        <w:jc w:val="both"/>
        <w:rPr>
          <w:rFonts w:ascii="Arial" w:hAnsi="Arial" w:cs="Arial"/>
          <w:u w:val="single"/>
        </w:rPr>
      </w:pPr>
      <w:r w:rsidRPr="00E33FCC">
        <w:rPr>
          <w:rFonts w:ascii="Arial" w:hAnsi="Arial" w:cs="Arial"/>
          <w:sz w:val="20"/>
          <w:szCs w:val="20"/>
          <w:u w:val="single"/>
        </w:rPr>
        <w:t>Non-Breeding</w:t>
      </w:r>
      <w:r w:rsidR="00003187" w:rsidRPr="00E33FCC">
        <w:rPr>
          <w:rFonts w:ascii="Arial" w:hAnsi="Arial" w:cs="Arial"/>
          <w:sz w:val="20"/>
          <w:szCs w:val="20"/>
          <w:u w:val="single"/>
        </w:rPr>
        <w:t xml:space="preserve"> Week</w:t>
      </w:r>
      <w:r w:rsidR="00F461D0">
        <w:rPr>
          <w:rFonts w:ascii="Arial" w:hAnsi="Arial" w:cs="Arial"/>
          <w:sz w:val="20"/>
          <w:szCs w:val="20"/>
          <w:u w:val="single"/>
        </w:rPr>
        <w:t xml:space="preserve">: </w:t>
      </w:r>
      <w:r w:rsidR="00920342">
        <w:rPr>
          <w:rFonts w:ascii="Arial" w:hAnsi="Arial" w:cs="Arial"/>
          <w:sz w:val="20"/>
          <w:szCs w:val="20"/>
          <w:u w:val="single"/>
        </w:rPr>
        <w:t xml:space="preserve">Monday </w:t>
      </w:r>
      <w:r w:rsidR="00F461D0">
        <w:rPr>
          <w:rFonts w:ascii="Arial" w:hAnsi="Arial" w:cs="Arial"/>
          <w:sz w:val="20"/>
          <w:szCs w:val="20"/>
          <w:u w:val="single"/>
        </w:rPr>
        <w:t xml:space="preserve">- </w:t>
      </w:r>
      <w:r w:rsidR="00920342">
        <w:rPr>
          <w:rFonts w:ascii="Arial" w:hAnsi="Arial" w:cs="Arial"/>
          <w:sz w:val="20"/>
          <w:szCs w:val="20"/>
          <w:u w:val="single"/>
        </w:rPr>
        <w:t>Sunday</w:t>
      </w:r>
    </w:p>
    <w:tbl>
      <w:tblPr>
        <w:tblW w:w="7652" w:type="dxa"/>
        <w:tblInd w:w="108" w:type="dxa"/>
        <w:tblLook w:val="04A0" w:firstRow="1" w:lastRow="0" w:firstColumn="1" w:lastColumn="0" w:noHBand="0" w:noVBand="1"/>
      </w:tblPr>
      <w:tblGrid>
        <w:gridCol w:w="1339"/>
        <w:gridCol w:w="1146"/>
        <w:gridCol w:w="1435"/>
        <w:gridCol w:w="1252"/>
        <w:gridCol w:w="1217"/>
        <w:gridCol w:w="1263"/>
      </w:tblGrid>
      <w:tr w:rsidR="00105FD7" w:rsidRPr="00174F02" w14:paraId="1E2D18B3" w14:textId="77777777" w:rsidTr="00003187">
        <w:trPr>
          <w:trHeight w:val="122"/>
        </w:trPr>
        <w:tc>
          <w:tcPr>
            <w:tcW w:w="24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0CD9BBA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C2BDA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8: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0-10: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B18A4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11: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 -1:00 PM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D529A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2: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0 - 4: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PM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9DB6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105FD7" w:rsidRPr="00174F02" w14:paraId="5A7E9030" w14:textId="77777777" w:rsidTr="00003187">
        <w:trPr>
          <w:trHeight w:val="81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94CBD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Life Stage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1D3F7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Symbol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7463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1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6C2A5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1520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3</w:t>
            </w:r>
          </w:p>
        </w:tc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536A7" w14:textId="77777777" w:rsidR="00105FD7" w:rsidRPr="00174F02" w:rsidRDefault="00105FD7" w:rsidP="0000318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~age</w:t>
            </w:r>
          </w:p>
        </w:tc>
      </w:tr>
      <w:tr w:rsidR="00E44949" w:rsidRPr="00174F02" w14:paraId="63064066" w14:textId="77777777" w:rsidTr="00E44949">
        <w:trPr>
          <w:trHeight w:val="276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F7D1" w14:textId="240F380C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Adult (A)</w:t>
            </w:r>
          </w:p>
        </w:tc>
        <w:tc>
          <w:tcPr>
            <w:tcW w:w="1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0705" w14:textId="76E5E7F1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D00029B" wp14:editId="362499DA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52705</wp:posOffset>
                      </wp:positionV>
                      <wp:extent cx="390525" cy="0"/>
                      <wp:effectExtent l="0" t="38100" r="47625" b="381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F64B8" id="Straight Connector 21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4.15pt" to="38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" strokecolor="black [3040]" strokeweight="6pt"/>
                  </w:pict>
                </mc:Fallback>
              </mc:AlternateConten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D4C372A" w14:textId="42C55A02" w:rsidR="00E44949" w:rsidRPr="00174F02" w:rsidRDefault="00A20136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Experimental Feed*</w:t>
            </w:r>
          </w:p>
        </w:tc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2FED12E9" w14:textId="39056BBE" w:rsidR="00E44949" w:rsidRPr="00174F02" w:rsidRDefault="00E44949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34FB4784" w14:textId="34FEA412" w:rsidR="00E44949" w:rsidRPr="00174F02" w:rsidRDefault="00E44949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68BF" w14:textId="1A2B84ED" w:rsidR="00E44949" w:rsidRPr="00174F02" w:rsidRDefault="00E44949" w:rsidP="00E4494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&gt;365</w:t>
            </w: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 xml:space="preserve"> dpf</w:t>
            </w:r>
          </w:p>
        </w:tc>
      </w:tr>
      <w:tr w:rsidR="00E44949" w:rsidRPr="00174F02" w14:paraId="77B29725" w14:textId="77777777" w:rsidTr="00765B1B">
        <w:trPr>
          <w:trHeight w:val="276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812B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089E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EC85F80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6804BAFE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1886881B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2183" w14:textId="77777777" w:rsidR="00E44949" w:rsidRPr="00174F02" w:rsidRDefault="00E44949" w:rsidP="00E4494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BF6C3DC" w14:textId="6EFE8CB9" w:rsidR="005D3473" w:rsidRPr="005D3473" w:rsidRDefault="005D3473" w:rsidP="005D3473">
      <w:pPr>
        <w:rPr>
          <w:rFonts w:ascii="Arial" w:hAnsi="Arial" w:cs="Arial"/>
          <w:sz w:val="16"/>
          <w:szCs w:val="16"/>
        </w:rPr>
      </w:pPr>
      <w:r w:rsidRPr="005D3473">
        <w:rPr>
          <w:rFonts w:ascii="Arial" w:hAnsi="Arial" w:cs="Arial"/>
          <w:i/>
          <w:iCs/>
          <w:sz w:val="16"/>
          <w:szCs w:val="16"/>
        </w:rPr>
        <w:t xml:space="preserve">*Experimental Feed refers to each of the different groups and their respective changes to the feeding paradigm: </w:t>
      </w:r>
      <w:r w:rsidR="00DF7A03" w:rsidRPr="00DF7A03">
        <w:rPr>
          <w:rFonts w:ascii="Arial" w:hAnsi="Arial" w:cs="Arial"/>
          <w:i/>
          <w:iCs/>
          <w:sz w:val="16"/>
          <w:szCs w:val="16"/>
        </w:rPr>
        <w:t>Mysis</w:t>
      </w:r>
      <w:r w:rsidRPr="005D3473">
        <w:rPr>
          <w:rFonts w:ascii="Arial" w:hAnsi="Arial" w:cs="Arial"/>
          <w:i/>
          <w:iCs/>
          <w:sz w:val="16"/>
          <w:szCs w:val="16"/>
        </w:rPr>
        <w:t xml:space="preserve"> </w:t>
      </w:r>
      <w:r w:rsidR="14707AB7" w:rsidRPr="464E3B46">
        <w:rPr>
          <w:rFonts w:ascii="Arial" w:hAnsi="Arial" w:cs="Arial"/>
          <w:i/>
          <w:iCs/>
          <w:sz w:val="16"/>
          <w:szCs w:val="16"/>
        </w:rPr>
        <w:t>or</w:t>
      </w:r>
      <w:r w:rsidRPr="005D3473">
        <w:rPr>
          <w:rFonts w:ascii="Arial" w:hAnsi="Arial" w:cs="Arial"/>
          <w:i/>
          <w:iCs/>
          <w:sz w:val="16"/>
          <w:szCs w:val="16"/>
        </w:rPr>
        <w:t xml:space="preserve"> Gemma 800.</w:t>
      </w:r>
    </w:p>
    <w:p w14:paraId="6443B846" w14:textId="77777777" w:rsidR="005D3473" w:rsidRPr="005D3473" w:rsidRDefault="005D3473" w:rsidP="00105FD7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30B8C85C" w14:textId="080D7F35" w:rsidR="00105FD7" w:rsidRPr="00E33FCC" w:rsidRDefault="00003187" w:rsidP="00105FD7">
      <w:pPr>
        <w:jc w:val="both"/>
        <w:rPr>
          <w:rFonts w:ascii="Arial" w:hAnsi="Arial" w:cs="Arial"/>
          <w:sz w:val="20"/>
          <w:szCs w:val="20"/>
          <w:u w:val="single"/>
        </w:rPr>
      </w:pPr>
      <w:r w:rsidRPr="00E33FCC">
        <w:rPr>
          <w:rFonts w:ascii="Arial" w:hAnsi="Arial" w:cs="Arial"/>
          <w:sz w:val="20"/>
          <w:szCs w:val="20"/>
          <w:u w:val="single"/>
        </w:rPr>
        <w:t>Breeding Week</w:t>
      </w:r>
      <w:r w:rsidR="00A20136">
        <w:rPr>
          <w:rFonts w:ascii="Arial" w:hAnsi="Arial" w:cs="Arial"/>
          <w:sz w:val="20"/>
          <w:szCs w:val="20"/>
          <w:u w:val="single"/>
        </w:rPr>
        <w:t>: Monday - Friday</w:t>
      </w:r>
    </w:p>
    <w:tbl>
      <w:tblPr>
        <w:tblW w:w="7731" w:type="dxa"/>
        <w:tblInd w:w="108" w:type="dxa"/>
        <w:tblLook w:val="04A0" w:firstRow="1" w:lastRow="0" w:firstColumn="1" w:lastColumn="0" w:noHBand="0" w:noVBand="1"/>
      </w:tblPr>
      <w:tblGrid>
        <w:gridCol w:w="1353"/>
        <w:gridCol w:w="1158"/>
        <w:gridCol w:w="1450"/>
        <w:gridCol w:w="1265"/>
        <w:gridCol w:w="1229"/>
        <w:gridCol w:w="1276"/>
      </w:tblGrid>
      <w:tr w:rsidR="00E44949" w:rsidRPr="00174F02" w14:paraId="5F4134D3" w14:textId="77777777" w:rsidTr="00755DD2">
        <w:trPr>
          <w:trHeight w:val="110"/>
        </w:trPr>
        <w:tc>
          <w:tcPr>
            <w:tcW w:w="25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2B9711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4D9B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8: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0-10: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0F265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11: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 -1:00 PM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00AA5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2: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0 - 4: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PM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42D1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E44949" w:rsidRPr="00174F02" w14:paraId="7A3E8806" w14:textId="77777777" w:rsidTr="00755DD2">
        <w:trPr>
          <w:trHeight w:val="73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467E1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Life Stage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20BCA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Symbol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B112E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1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18E2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63A7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DD76E" w14:textId="77777777" w:rsidR="00E44949" w:rsidRPr="00174F02" w:rsidRDefault="00E44949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~age</w:t>
            </w:r>
          </w:p>
        </w:tc>
      </w:tr>
      <w:tr w:rsidR="00E44949" w:rsidRPr="00174F02" w14:paraId="465A1762" w14:textId="77777777" w:rsidTr="00755DD2">
        <w:trPr>
          <w:trHeight w:val="249"/>
        </w:trPr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520E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Adult (A)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B0F0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DFCCC5E" wp14:editId="0A15CBFF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69215</wp:posOffset>
                      </wp:positionV>
                      <wp:extent cx="390525" cy="0"/>
                      <wp:effectExtent l="0" t="38100" r="47625" b="381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65C9D" id="Straight Connector 24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5.45pt" to="36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" strokecolor="black [3040]" strokeweight="6pt"/>
                  </w:pict>
                </mc:Fallback>
              </mc:AlternateContent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E5B677" w14:textId="14EB4408" w:rsidR="00E44949" w:rsidRPr="00174F02" w:rsidRDefault="00E44949" w:rsidP="009A016F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E44949">
              <w:rPr>
                <w:rFonts w:ascii="Arial" w:hAnsi="Arial" w:cs="Arial"/>
                <w:b/>
                <w:bCs/>
                <w:sz w:val="16"/>
                <w:szCs w:val="16"/>
              </w:rPr>
              <w:t>No Feed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4B95AD73" w14:textId="3BA93773" w:rsidR="00E44949" w:rsidRPr="00174F02" w:rsidRDefault="00E44949" w:rsidP="005D3473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Gemma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8</w:t>
            </w:r>
            <w:r w:rsidRPr="007F06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00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F3C9" w14:textId="33A91133" w:rsidR="00E44949" w:rsidRPr="00174F02" w:rsidRDefault="009A016F" w:rsidP="009A016F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E44949">
              <w:rPr>
                <w:rFonts w:ascii="Arial" w:hAnsi="Arial" w:cs="Arial"/>
                <w:b/>
                <w:bCs/>
                <w:sz w:val="16"/>
                <w:szCs w:val="16"/>
              </w:rPr>
              <w:t>No Fee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44C25" w14:textId="77777777" w:rsidR="00E44949" w:rsidRPr="00174F02" w:rsidRDefault="00E44949" w:rsidP="00E4494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&gt;365</w:t>
            </w: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 xml:space="preserve"> dpf</w:t>
            </w:r>
          </w:p>
        </w:tc>
      </w:tr>
      <w:tr w:rsidR="00E44949" w:rsidRPr="00174F02" w14:paraId="1419D493" w14:textId="77777777" w:rsidTr="00755DD2">
        <w:trPr>
          <w:trHeight w:val="249"/>
        </w:trPr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F2AE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BC26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7EDD3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5E0A"/>
            <w:vAlign w:val="center"/>
          </w:tcPr>
          <w:p w14:paraId="76AB8068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FDEF" w14:textId="77777777" w:rsidR="00E44949" w:rsidRPr="00174F02" w:rsidRDefault="00E44949" w:rsidP="00E44949">
            <w:pPr>
              <w:jc w:val="both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7FE1" w14:textId="77777777" w:rsidR="00E44949" w:rsidRPr="00174F02" w:rsidRDefault="00E44949" w:rsidP="00E44949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CE4BC38" w14:textId="7371FF1D" w:rsidR="00960044" w:rsidRDefault="00960044" w:rsidP="00102EBE">
      <w:pPr>
        <w:rPr>
          <w:rFonts w:ascii="Arial" w:hAnsi="Arial" w:cs="Arial"/>
          <w:sz w:val="20"/>
          <w:szCs w:val="20"/>
        </w:rPr>
      </w:pPr>
    </w:p>
    <w:p w14:paraId="609D974E" w14:textId="51E7364C" w:rsidR="00A20136" w:rsidRPr="00E33FCC" w:rsidRDefault="00A20136" w:rsidP="00A20136">
      <w:pPr>
        <w:jc w:val="both"/>
        <w:rPr>
          <w:rFonts w:ascii="Arial" w:hAnsi="Arial" w:cs="Arial"/>
          <w:sz w:val="20"/>
          <w:szCs w:val="20"/>
          <w:u w:val="single"/>
        </w:rPr>
      </w:pPr>
      <w:r w:rsidRPr="00E33FCC">
        <w:rPr>
          <w:rFonts w:ascii="Arial" w:hAnsi="Arial" w:cs="Arial"/>
          <w:sz w:val="20"/>
          <w:szCs w:val="20"/>
          <w:u w:val="single"/>
        </w:rPr>
        <w:t>Breeding Week</w:t>
      </w:r>
      <w:r>
        <w:rPr>
          <w:rFonts w:ascii="Arial" w:hAnsi="Arial" w:cs="Arial"/>
          <w:sz w:val="20"/>
          <w:szCs w:val="20"/>
          <w:u w:val="single"/>
        </w:rPr>
        <w:t xml:space="preserve">: </w:t>
      </w:r>
      <w:r w:rsidR="00B461F4">
        <w:rPr>
          <w:rFonts w:ascii="Arial" w:hAnsi="Arial" w:cs="Arial"/>
          <w:sz w:val="20"/>
          <w:szCs w:val="20"/>
          <w:u w:val="single"/>
        </w:rPr>
        <w:t>Saturday &amp; Sunday</w:t>
      </w:r>
    </w:p>
    <w:tbl>
      <w:tblPr>
        <w:tblW w:w="7752" w:type="dxa"/>
        <w:tblInd w:w="108" w:type="dxa"/>
        <w:tblLook w:val="04A0" w:firstRow="1" w:lastRow="0" w:firstColumn="1" w:lastColumn="0" w:noHBand="0" w:noVBand="1"/>
      </w:tblPr>
      <w:tblGrid>
        <w:gridCol w:w="1356"/>
        <w:gridCol w:w="1162"/>
        <w:gridCol w:w="1454"/>
        <w:gridCol w:w="1268"/>
        <w:gridCol w:w="1233"/>
        <w:gridCol w:w="1279"/>
      </w:tblGrid>
      <w:tr w:rsidR="00A20136" w:rsidRPr="00174F02" w14:paraId="39BD37BC" w14:textId="77777777" w:rsidTr="00EC6851">
        <w:trPr>
          <w:trHeight w:val="155"/>
        </w:trPr>
        <w:tc>
          <w:tcPr>
            <w:tcW w:w="2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8C279DC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9D53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8: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0-10: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56008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11: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AM -1:00 PM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1D585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2: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0 - 4: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0 PM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1527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A20136" w:rsidRPr="00174F02" w14:paraId="1BCBBA90" w14:textId="77777777" w:rsidTr="00EC6851">
        <w:trPr>
          <w:trHeight w:val="103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FF47A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Life Stage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2A33F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Symbol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D60D5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1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8A705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23E9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Feed 3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A8B38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4F02">
              <w:rPr>
                <w:rFonts w:ascii="Arial" w:hAnsi="Arial" w:cs="Arial"/>
                <w:b/>
                <w:bCs/>
                <w:sz w:val="16"/>
                <w:szCs w:val="16"/>
              </w:rPr>
              <w:t>~age</w:t>
            </w:r>
          </w:p>
        </w:tc>
      </w:tr>
      <w:tr w:rsidR="00A20136" w:rsidRPr="00174F02" w14:paraId="69A53DB0" w14:textId="77777777" w:rsidTr="00EC6851">
        <w:trPr>
          <w:trHeight w:val="351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EA45" w14:textId="77777777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Adult (A)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BCA4" w14:textId="06B43077" w:rsidR="00A20136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46FDD7" w14:textId="1FF27F33" w:rsidR="00A20136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033C81E0" wp14:editId="0A5E9B25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29210</wp:posOffset>
                      </wp:positionV>
                      <wp:extent cx="390525" cy="0"/>
                      <wp:effectExtent l="0" t="38100" r="47625" b="381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22F887E8" id="Straight Connector 25" o:spid="_x0000_s1026" style="position:absolute;z-index:251687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2.3pt" to="37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" strokecolor="black [3040]" strokeweight="6pt"/>
                  </w:pict>
                </mc:Fallback>
              </mc:AlternateContent>
            </w:r>
          </w:p>
          <w:p w14:paraId="10E84F9B" w14:textId="239B82B8" w:rsidR="00A20136" w:rsidRPr="00174F02" w:rsidRDefault="00A20136" w:rsidP="0081217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B42AE92" w14:textId="46C3711C" w:rsidR="00A20136" w:rsidRPr="00174F02" w:rsidRDefault="00A20136" w:rsidP="0081217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Experimental Feed*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FF8E6" w14:textId="7E6A77F5" w:rsidR="00A20136" w:rsidRPr="00174F02" w:rsidRDefault="00A20136" w:rsidP="0081217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E44949">
              <w:rPr>
                <w:rFonts w:ascii="Arial" w:hAnsi="Arial" w:cs="Arial"/>
                <w:b/>
                <w:bCs/>
                <w:sz w:val="16"/>
                <w:szCs w:val="16"/>
              </w:rPr>
              <w:t>No Fee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4B93" w14:textId="77777777" w:rsidR="00A20136" w:rsidRPr="00174F02" w:rsidRDefault="00A20136" w:rsidP="0081217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E44949">
              <w:rPr>
                <w:rFonts w:ascii="Arial" w:hAnsi="Arial" w:cs="Arial"/>
                <w:b/>
                <w:bCs/>
                <w:sz w:val="16"/>
                <w:szCs w:val="16"/>
              </w:rPr>
              <w:t>No Fee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0CD5" w14:textId="77777777" w:rsidR="00A20136" w:rsidRPr="00174F02" w:rsidRDefault="00A20136" w:rsidP="00812174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&gt;365</w:t>
            </w:r>
            <w:r w:rsidRPr="0013508F">
              <w:rPr>
                <w:rFonts w:ascii="Arial" w:hAnsi="Arial" w:cs="Arial"/>
                <w:color w:val="000000"/>
                <w:sz w:val="16"/>
                <w:szCs w:val="16"/>
              </w:rPr>
              <w:t xml:space="preserve"> dpf</w:t>
            </w:r>
          </w:p>
        </w:tc>
      </w:tr>
    </w:tbl>
    <w:p w14:paraId="4A32564B" w14:textId="77777777" w:rsidR="00277935" w:rsidRDefault="00277935" w:rsidP="004D5A5C">
      <w:pPr>
        <w:rPr>
          <w:rFonts w:ascii="Arial" w:hAnsi="Arial" w:cs="Arial"/>
          <w:b/>
          <w:bCs/>
          <w:sz w:val="20"/>
          <w:szCs w:val="20"/>
        </w:rPr>
      </w:pPr>
    </w:p>
    <w:p w14:paraId="763E43E8" w14:textId="39A00025" w:rsidR="004D5A5C" w:rsidRDefault="004D5A5C" w:rsidP="004D5A5C">
      <w:pPr>
        <w:rPr>
          <w:rFonts w:ascii="Arial" w:hAnsi="Arial" w:cs="Arial"/>
          <w:b/>
          <w:bCs/>
          <w:sz w:val="20"/>
          <w:szCs w:val="20"/>
        </w:rPr>
      </w:pPr>
      <w:r w:rsidRPr="00FA3795">
        <w:rPr>
          <w:rFonts w:ascii="Arial" w:hAnsi="Arial" w:cs="Arial"/>
          <w:b/>
          <w:bCs/>
          <w:sz w:val="20"/>
          <w:szCs w:val="20"/>
        </w:rPr>
        <w:t>Method</w:t>
      </w:r>
    </w:p>
    <w:p w14:paraId="435F4435" w14:textId="77777777" w:rsidR="00E33FCC" w:rsidRPr="00FA3795" w:rsidRDefault="00E33FCC" w:rsidP="004D5A5C">
      <w:pPr>
        <w:rPr>
          <w:rFonts w:ascii="Arial" w:hAnsi="Arial" w:cs="Arial"/>
          <w:b/>
          <w:bCs/>
          <w:sz w:val="20"/>
          <w:szCs w:val="20"/>
        </w:rPr>
      </w:pPr>
    </w:p>
    <w:p w14:paraId="4DC00335" w14:textId="5D818423" w:rsidR="004D5A5C" w:rsidRDefault="004D5A5C" w:rsidP="00066FBA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1A3B8C">
        <w:rPr>
          <w:rFonts w:ascii="Arial" w:hAnsi="Arial" w:cs="Arial"/>
          <w:i/>
          <w:iCs/>
          <w:color w:val="000000"/>
          <w:sz w:val="20"/>
          <w:szCs w:val="20"/>
        </w:rPr>
        <w:t>General Guidelines</w:t>
      </w:r>
    </w:p>
    <w:p w14:paraId="100A7FA2" w14:textId="589C8587" w:rsidR="007A545C" w:rsidRDefault="007A545C" w:rsidP="000031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Measurements will be taken at approximately the same time of day (</w:t>
      </w:r>
      <w:r w:rsidR="00022343">
        <w:rPr>
          <w:rFonts w:ascii="Arial" w:hAnsi="Arial" w:cs="Arial"/>
          <w:color w:val="000000"/>
          <w:sz w:val="20"/>
          <w:szCs w:val="20"/>
        </w:rPr>
        <w:t>1</w:t>
      </w:r>
      <w:r w:rsidR="00B946A7">
        <w:rPr>
          <w:rFonts w:ascii="Arial" w:hAnsi="Arial" w:cs="Arial"/>
          <w:color w:val="000000"/>
          <w:sz w:val="20"/>
          <w:szCs w:val="20"/>
        </w:rPr>
        <w:t>3</w:t>
      </w:r>
      <w:r w:rsidR="00022343">
        <w:rPr>
          <w:rFonts w:ascii="Arial" w:hAnsi="Arial" w:cs="Arial"/>
          <w:color w:val="000000"/>
          <w:sz w:val="20"/>
          <w:szCs w:val="20"/>
        </w:rPr>
        <w:t xml:space="preserve"> 00 -</w:t>
      </w:r>
      <w:r w:rsidR="00B946A7">
        <w:rPr>
          <w:rFonts w:ascii="Arial" w:hAnsi="Arial" w:cs="Arial"/>
          <w:color w:val="000000"/>
          <w:sz w:val="20"/>
          <w:szCs w:val="20"/>
        </w:rPr>
        <w:t>1</w:t>
      </w:r>
      <w:r w:rsidR="00FD0555">
        <w:rPr>
          <w:rFonts w:ascii="Arial" w:hAnsi="Arial" w:cs="Arial"/>
          <w:color w:val="000000"/>
          <w:sz w:val="20"/>
          <w:szCs w:val="20"/>
        </w:rPr>
        <w:t>4</w:t>
      </w:r>
      <w:r w:rsidR="00EC6851">
        <w:rPr>
          <w:rFonts w:ascii="Arial" w:hAnsi="Arial" w:cs="Arial"/>
          <w:color w:val="000000"/>
          <w:sz w:val="20"/>
          <w:szCs w:val="20"/>
        </w:rPr>
        <w:t xml:space="preserve"> </w:t>
      </w:r>
      <w:r w:rsidR="00022343">
        <w:rPr>
          <w:rFonts w:ascii="Arial" w:hAnsi="Arial" w:cs="Arial"/>
          <w:color w:val="000000"/>
          <w:sz w:val="20"/>
          <w:szCs w:val="20"/>
        </w:rPr>
        <w:t>00 h) to eliminate introducing error.</w:t>
      </w:r>
    </w:p>
    <w:p w14:paraId="4CB722CF" w14:textId="722C9875" w:rsidR="004565F9" w:rsidRPr="004A025A" w:rsidRDefault="00AE7F0E" w:rsidP="00765B1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s</w:t>
      </w:r>
      <w:r w:rsidR="00022343">
        <w:rPr>
          <w:rFonts w:ascii="Arial" w:hAnsi="Arial" w:cs="Arial"/>
          <w:color w:val="000000"/>
          <w:sz w:val="20"/>
          <w:szCs w:val="20"/>
        </w:rPr>
        <w:t>econd feed</w:t>
      </w:r>
      <w:r w:rsidR="007A545C" w:rsidRPr="00942580">
        <w:rPr>
          <w:rFonts w:ascii="Arial" w:hAnsi="Arial" w:cs="Arial"/>
          <w:color w:val="000000"/>
          <w:sz w:val="20"/>
          <w:szCs w:val="20"/>
        </w:rPr>
        <w:t xml:space="preserve"> will be withheld on the day of</w:t>
      </w:r>
      <w:r w:rsidR="007A545C">
        <w:rPr>
          <w:rFonts w:ascii="Arial" w:hAnsi="Arial" w:cs="Arial"/>
          <w:color w:val="000000"/>
          <w:sz w:val="20"/>
          <w:szCs w:val="20"/>
        </w:rPr>
        <w:t xml:space="preserve"> weighing and</w:t>
      </w:r>
      <w:r w:rsidR="007A545C" w:rsidRPr="00942580">
        <w:rPr>
          <w:rFonts w:ascii="Arial" w:hAnsi="Arial" w:cs="Arial"/>
          <w:color w:val="000000"/>
          <w:sz w:val="20"/>
          <w:szCs w:val="20"/>
        </w:rPr>
        <w:t xml:space="preserve"> measuring</w:t>
      </w:r>
      <w:r w:rsidR="00022343">
        <w:rPr>
          <w:rFonts w:ascii="Arial" w:hAnsi="Arial" w:cs="Arial"/>
          <w:color w:val="000000"/>
          <w:sz w:val="20"/>
          <w:szCs w:val="20"/>
        </w:rPr>
        <w:t xml:space="preserve"> to reduce </w:t>
      </w:r>
      <w:r w:rsidR="00BD3A94">
        <w:rPr>
          <w:rFonts w:ascii="Arial" w:hAnsi="Arial" w:cs="Arial"/>
          <w:color w:val="000000"/>
          <w:sz w:val="20"/>
          <w:szCs w:val="20"/>
        </w:rPr>
        <w:t>mass discrepancies due to gut load</w:t>
      </w:r>
      <w:r w:rsidR="00A24877">
        <w:rPr>
          <w:rFonts w:ascii="Arial" w:hAnsi="Arial" w:cs="Arial"/>
          <w:color w:val="000000"/>
          <w:sz w:val="20"/>
          <w:szCs w:val="20"/>
        </w:rPr>
        <w:t>ing</w:t>
      </w:r>
      <w:r w:rsidR="007A545C" w:rsidRPr="00942580">
        <w:rPr>
          <w:rFonts w:ascii="Arial" w:hAnsi="Arial" w:cs="Arial"/>
          <w:color w:val="000000"/>
          <w:sz w:val="20"/>
          <w:szCs w:val="20"/>
        </w:rPr>
        <w:t>.</w:t>
      </w:r>
    </w:p>
    <w:p w14:paraId="537CCA6C" w14:textId="77777777" w:rsidR="00066FBA" w:rsidRPr="001A3B8C" w:rsidRDefault="00066FBA" w:rsidP="00765B1B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7674B485" w14:textId="19789313" w:rsidR="004D5A5C" w:rsidRDefault="00066FBA" w:rsidP="00102EBE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143CF0">
        <w:rPr>
          <w:rFonts w:ascii="Arial" w:hAnsi="Arial" w:cs="Arial"/>
          <w:i/>
          <w:iCs/>
          <w:color w:val="000000"/>
          <w:sz w:val="20"/>
          <w:szCs w:val="20"/>
        </w:rPr>
        <w:t>Experiment 1: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Growth and Survival</w:t>
      </w:r>
    </w:p>
    <w:p w14:paraId="41AF10D3" w14:textId="200A1454" w:rsidR="00BD3A94" w:rsidRDefault="00AA46E6" w:rsidP="00BD3A94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the start of the experiment, the fish will be selected</w:t>
      </w:r>
      <w:r w:rsidR="004756BD">
        <w:rPr>
          <w:rFonts w:ascii="Arial" w:hAnsi="Arial" w:cs="Arial"/>
          <w:color w:val="000000"/>
          <w:sz w:val="20"/>
          <w:szCs w:val="20"/>
        </w:rPr>
        <w:t xml:space="preserve"> and split into groups</w:t>
      </w:r>
      <w:r>
        <w:rPr>
          <w:rFonts w:ascii="Arial" w:hAnsi="Arial" w:cs="Arial"/>
          <w:color w:val="000000"/>
          <w:sz w:val="20"/>
          <w:szCs w:val="20"/>
        </w:rPr>
        <w:t xml:space="preserve"> using simple randomization</w:t>
      </w:r>
      <w:r w:rsidR="00AF1A11">
        <w:rPr>
          <w:rFonts w:ascii="Arial" w:hAnsi="Arial" w:cs="Arial"/>
          <w:color w:val="000000"/>
          <w:sz w:val="20"/>
          <w:szCs w:val="20"/>
        </w:rPr>
        <w:t xml:space="preserve"> until each tank has </w:t>
      </w:r>
      <w:r w:rsidR="001936B8">
        <w:rPr>
          <w:rFonts w:ascii="Arial" w:hAnsi="Arial" w:cs="Arial"/>
          <w:color w:val="000000"/>
          <w:sz w:val="20"/>
          <w:szCs w:val="20"/>
        </w:rPr>
        <w:t xml:space="preserve">20 fish. </w:t>
      </w:r>
    </w:p>
    <w:p w14:paraId="5C7D9AB6" w14:textId="43625FBA" w:rsidR="004756BD" w:rsidRDefault="004756BD" w:rsidP="004756BD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Tanks will all be housed on the same rack</w:t>
      </w:r>
      <w:r w:rsidR="00D16FAB">
        <w:rPr>
          <w:rFonts w:ascii="Arial" w:hAnsi="Arial" w:cs="Arial"/>
          <w:color w:val="000000"/>
          <w:sz w:val="20"/>
          <w:szCs w:val="20"/>
        </w:rPr>
        <w:t>, where possible,</w:t>
      </w:r>
      <w:r>
        <w:rPr>
          <w:rFonts w:ascii="Arial" w:hAnsi="Arial" w:cs="Arial"/>
          <w:color w:val="000000"/>
          <w:sz w:val="20"/>
          <w:szCs w:val="20"/>
        </w:rPr>
        <w:t xml:space="preserve"> to reduce water quality variability.</w:t>
      </w:r>
    </w:p>
    <w:p w14:paraId="094186E9" w14:textId="06FE06AB" w:rsidR="004756BD" w:rsidRDefault="004756BD" w:rsidP="004756BD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Fish will be placed on the designated feeding regime for the designated period</w:t>
      </w:r>
      <w:r w:rsidR="003F1D36">
        <w:rPr>
          <w:rFonts w:ascii="Arial" w:hAnsi="Arial" w:cs="Arial"/>
          <w:color w:val="000000"/>
          <w:sz w:val="20"/>
          <w:szCs w:val="20"/>
        </w:rPr>
        <w:t xml:space="preserve"> during this growth trial.</w:t>
      </w:r>
    </w:p>
    <w:p w14:paraId="2BDA1DDD" w14:textId="34E02C0A" w:rsidR="00066FBA" w:rsidRDefault="00E750CE" w:rsidP="00102EB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638722E4">
        <w:rPr>
          <w:rFonts w:ascii="Arial" w:hAnsi="Arial" w:cs="Arial"/>
          <w:color w:val="000000" w:themeColor="text1"/>
          <w:sz w:val="20"/>
          <w:szCs w:val="20"/>
        </w:rPr>
        <w:t xml:space="preserve">There will be 4 replicate </w:t>
      </w:r>
      <w:r w:rsidR="00163584" w:rsidRPr="638722E4">
        <w:rPr>
          <w:rFonts w:ascii="Arial" w:hAnsi="Arial" w:cs="Arial"/>
          <w:color w:val="000000" w:themeColor="text1"/>
          <w:sz w:val="20"/>
          <w:szCs w:val="20"/>
        </w:rPr>
        <w:t>tanks for each treatment group</w:t>
      </w:r>
      <w:r w:rsidR="00FC6D1D" w:rsidRPr="638722E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68D2F91" w14:textId="17CCEDE6" w:rsidR="00E750CE" w:rsidRDefault="00ED293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</w:t>
      </w:r>
      <w:r w:rsidR="00E750CE">
        <w:rPr>
          <w:rFonts w:ascii="Arial" w:hAnsi="Arial" w:cs="Arial"/>
          <w:color w:val="000000"/>
          <w:sz w:val="20"/>
          <w:szCs w:val="20"/>
        </w:rPr>
        <w:t xml:space="preserve"> will be 4 replicate control</w:t>
      </w:r>
      <w:r w:rsidR="00FC6D1D">
        <w:rPr>
          <w:rFonts w:ascii="Arial" w:hAnsi="Arial" w:cs="Arial"/>
          <w:color w:val="000000"/>
          <w:sz w:val="20"/>
          <w:szCs w:val="20"/>
        </w:rPr>
        <w:t xml:space="preserve"> tanks.</w:t>
      </w:r>
    </w:p>
    <w:p w14:paraId="2BCF5903" w14:textId="69F80A7D" w:rsidR="00354E2B" w:rsidRPr="004A025A" w:rsidRDefault="00354E2B" w:rsidP="00354E2B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Fish will be anesthetized during weighing and measuring to reduce stress</w:t>
      </w:r>
      <w:r w:rsidR="00B470F8">
        <w:rPr>
          <w:rFonts w:ascii="Arial" w:hAnsi="Arial" w:cs="Arial"/>
          <w:color w:val="000000"/>
          <w:sz w:val="20"/>
          <w:szCs w:val="20"/>
        </w:rPr>
        <w:t xml:space="preserve"> and variability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2AC568A" w14:textId="78ADAB13" w:rsidR="00066FBA" w:rsidRDefault="00066FBA" w:rsidP="00102EBE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lastRenderedPageBreak/>
        <w:t>Experiment 2: Fecundity</w:t>
      </w:r>
    </w:p>
    <w:p w14:paraId="01D40403" w14:textId="77777777" w:rsidR="00AC675B" w:rsidRPr="00AC675B" w:rsidRDefault="00CF0A45" w:rsidP="00F7605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3CFDEB93">
        <w:rPr>
          <w:rFonts w:ascii="Arial" w:hAnsi="Arial" w:cs="Arial"/>
          <w:color w:val="000000" w:themeColor="text1"/>
          <w:sz w:val="20"/>
          <w:szCs w:val="20"/>
        </w:rPr>
        <w:t>Fish will be sexed and VIE tagged prior to the experiment. From there</w:t>
      </w:r>
      <w:r w:rsidR="00087477" w:rsidRPr="3CFDEB93">
        <w:rPr>
          <w:rFonts w:ascii="Arial" w:hAnsi="Arial" w:cs="Arial"/>
          <w:color w:val="000000" w:themeColor="text1"/>
          <w:sz w:val="20"/>
          <w:szCs w:val="20"/>
        </w:rPr>
        <w:t xml:space="preserve"> they will be redistributed within their groups into </w:t>
      </w:r>
      <w:r w:rsidR="00E3121D" w:rsidRPr="3CFDEB93">
        <w:rPr>
          <w:rFonts w:ascii="Arial" w:hAnsi="Arial" w:cs="Arial"/>
          <w:color w:val="000000" w:themeColor="text1"/>
          <w:sz w:val="20"/>
          <w:szCs w:val="20"/>
        </w:rPr>
        <w:t>standard</w:t>
      </w:r>
      <w:r w:rsidR="00087477" w:rsidRPr="3CFDEB93">
        <w:rPr>
          <w:rFonts w:ascii="Arial" w:hAnsi="Arial" w:cs="Arial"/>
          <w:color w:val="000000" w:themeColor="text1"/>
          <w:sz w:val="20"/>
          <w:szCs w:val="20"/>
        </w:rPr>
        <w:t xml:space="preserve"> sex ratios for each tank</w:t>
      </w:r>
      <w:r w:rsidR="002265CE" w:rsidRPr="3CFDEB93">
        <w:rPr>
          <w:rFonts w:ascii="Arial" w:hAnsi="Arial" w:cs="Arial"/>
          <w:color w:val="000000" w:themeColor="text1"/>
          <w:sz w:val="20"/>
          <w:szCs w:val="20"/>
        </w:rPr>
        <w:t xml:space="preserve"> until each tank has 1</w:t>
      </w:r>
      <w:r w:rsidR="3AC4F9F9" w:rsidRPr="3CFDEB93">
        <w:rPr>
          <w:rFonts w:ascii="Arial" w:hAnsi="Arial" w:cs="Arial"/>
          <w:color w:val="000000" w:themeColor="text1"/>
          <w:sz w:val="20"/>
          <w:szCs w:val="20"/>
        </w:rPr>
        <w:t>4</w:t>
      </w:r>
      <w:r w:rsidR="002265CE" w:rsidRPr="3CFDEB93">
        <w:rPr>
          <w:rFonts w:ascii="Arial" w:hAnsi="Arial" w:cs="Arial"/>
          <w:color w:val="000000" w:themeColor="text1"/>
          <w:sz w:val="20"/>
          <w:szCs w:val="20"/>
        </w:rPr>
        <w:t xml:space="preserve"> fish</w:t>
      </w:r>
      <w:r w:rsidR="003745F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E54231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3745F0">
        <w:rPr>
          <w:rFonts w:ascii="Arial" w:hAnsi="Arial" w:cs="Arial"/>
          <w:color w:val="000000" w:themeColor="text1"/>
          <w:sz w:val="20"/>
          <w:szCs w:val="20"/>
        </w:rPr>
        <w:t>1:1 ratio</w:t>
      </w:r>
      <w:r w:rsidR="00087477" w:rsidRPr="3CFDEB9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4AB6C5D2" w14:textId="4E3FD4D0" w:rsidR="00CF0A45" w:rsidRDefault="00801231" w:rsidP="00F7605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3CFDEB93">
        <w:rPr>
          <w:rFonts w:ascii="Arial" w:hAnsi="Arial" w:cs="Arial"/>
          <w:color w:val="000000" w:themeColor="text1"/>
          <w:sz w:val="20"/>
          <w:szCs w:val="20"/>
        </w:rPr>
        <w:t>Males and females will be allocated using simple randomization to reduce bias.</w:t>
      </w:r>
    </w:p>
    <w:p w14:paraId="7DF74631" w14:textId="3B30659B" w:rsidR="00F76051" w:rsidRDefault="00F76051" w:rsidP="00F7605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will be 4 replicate tanks for each treatment group</w:t>
      </w:r>
      <w:r w:rsidR="00FC6D1D">
        <w:rPr>
          <w:rFonts w:ascii="Arial" w:hAnsi="Arial" w:cs="Arial"/>
          <w:color w:val="000000"/>
          <w:sz w:val="20"/>
          <w:szCs w:val="20"/>
        </w:rPr>
        <w:t>.</w:t>
      </w:r>
    </w:p>
    <w:p w14:paraId="124CCA5A" w14:textId="406FF3E1" w:rsidR="00F76051" w:rsidRPr="00377DE8" w:rsidRDefault="00F76051" w:rsidP="00F7605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will be 4 replicate controls</w:t>
      </w:r>
      <w:r w:rsidR="00FC6D1D">
        <w:rPr>
          <w:rFonts w:ascii="Arial" w:hAnsi="Arial" w:cs="Arial"/>
          <w:color w:val="000000"/>
          <w:sz w:val="20"/>
          <w:szCs w:val="20"/>
        </w:rPr>
        <w:t xml:space="preserve"> tanks.</w:t>
      </w:r>
    </w:p>
    <w:p w14:paraId="160BB567" w14:textId="612CFD3D" w:rsidR="00F27533" w:rsidRPr="000C32A3" w:rsidRDefault="00C62339" w:rsidP="00F27533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tanks will be placed on the same breeding schedule</w:t>
      </w:r>
      <w:r w:rsidR="00CB5832">
        <w:rPr>
          <w:rFonts w:ascii="Arial" w:hAnsi="Arial" w:cs="Arial"/>
          <w:color w:val="000000"/>
          <w:sz w:val="20"/>
          <w:szCs w:val="20"/>
        </w:rPr>
        <w:t>. They will be bred once every four weeks, per standard operating procedure</w:t>
      </w:r>
      <w:r w:rsidR="00DD34F5">
        <w:rPr>
          <w:rFonts w:ascii="Arial" w:hAnsi="Arial" w:cs="Arial"/>
          <w:color w:val="000000"/>
          <w:sz w:val="20"/>
          <w:szCs w:val="20"/>
        </w:rPr>
        <w:t>.</w:t>
      </w:r>
    </w:p>
    <w:p w14:paraId="15FBE760" w14:textId="68A8E138" w:rsidR="000C32A3" w:rsidRPr="00F27533" w:rsidRDefault="000C32A3" w:rsidP="00F27533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Embryos will be collected using facility standard breeding traps</w:t>
      </w:r>
      <w:r w:rsidR="007E690B">
        <w:rPr>
          <w:rFonts w:ascii="Arial" w:hAnsi="Arial" w:cs="Arial"/>
          <w:color w:val="000000"/>
          <w:sz w:val="20"/>
          <w:szCs w:val="20"/>
        </w:rPr>
        <w:t>.</w:t>
      </w:r>
    </w:p>
    <w:p w14:paraId="2B5C2754" w14:textId="5A3AF14E" w:rsidR="00F27533" w:rsidRPr="00F27533" w:rsidRDefault="00CB5832" w:rsidP="00F27533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 w:rsidRPr="00F27533">
        <w:rPr>
          <w:rFonts w:ascii="Arial" w:hAnsi="Arial" w:cs="Arial"/>
          <w:color w:val="000000"/>
          <w:sz w:val="20"/>
          <w:szCs w:val="20"/>
        </w:rPr>
        <w:t xml:space="preserve">This study will continue </w:t>
      </w:r>
      <w:r w:rsidR="005C0359" w:rsidRPr="00F27533">
        <w:rPr>
          <w:rFonts w:ascii="Arial" w:hAnsi="Arial" w:cs="Arial"/>
          <w:color w:val="000000"/>
          <w:sz w:val="20"/>
          <w:szCs w:val="20"/>
        </w:rPr>
        <w:t xml:space="preserve">for up to one year and will be evaluated after each breeding event. </w:t>
      </w:r>
    </w:p>
    <w:p w14:paraId="02C8B2E9" w14:textId="03548BCC" w:rsidR="008E0D7A" w:rsidRPr="008E0D7A" w:rsidRDefault="0033316A" w:rsidP="008E0D7A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ova and fertilized embryos will be counted at time of collection. Survival will be monitored until 5 dpf and embryos will be counted</w:t>
      </w:r>
      <w:r w:rsidR="001569FD">
        <w:rPr>
          <w:rFonts w:ascii="Arial" w:hAnsi="Arial" w:cs="Arial"/>
          <w:color w:val="000000"/>
          <w:sz w:val="20"/>
          <w:szCs w:val="20"/>
        </w:rPr>
        <w:t xml:space="preserve"> before</w:t>
      </w:r>
      <w:r w:rsidR="00181CCE">
        <w:rPr>
          <w:rFonts w:ascii="Arial" w:hAnsi="Arial" w:cs="Arial"/>
          <w:color w:val="000000"/>
          <w:sz w:val="20"/>
          <w:szCs w:val="20"/>
        </w:rPr>
        <w:t xml:space="preserve"> being</w:t>
      </w:r>
      <w:r w:rsidR="001569FD">
        <w:rPr>
          <w:rFonts w:ascii="Arial" w:hAnsi="Arial" w:cs="Arial"/>
          <w:color w:val="000000"/>
          <w:sz w:val="20"/>
          <w:szCs w:val="20"/>
        </w:rPr>
        <w:t xml:space="preserve"> discarded</w:t>
      </w:r>
      <w:r w:rsidR="00263397">
        <w:rPr>
          <w:rFonts w:ascii="Arial" w:hAnsi="Arial" w:cs="Arial"/>
          <w:color w:val="000000"/>
          <w:sz w:val="20"/>
          <w:szCs w:val="20"/>
        </w:rPr>
        <w:t xml:space="preserve"> at 5 dpf</w:t>
      </w:r>
      <w:r w:rsidR="001569FD" w:rsidRPr="008E0D7A">
        <w:rPr>
          <w:rFonts w:ascii="Arial" w:hAnsi="Arial" w:cs="Arial"/>
          <w:color w:val="000000"/>
          <w:sz w:val="20"/>
          <w:szCs w:val="20"/>
        </w:rPr>
        <w:t>.</w:t>
      </w:r>
    </w:p>
    <w:p w14:paraId="224822B7" w14:textId="1912CD44" w:rsidR="00F27533" w:rsidRPr="001F7490" w:rsidRDefault="008E0D7A" w:rsidP="008E0D7A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 w:rsidRPr="638722E4">
        <w:rPr>
          <w:rFonts w:ascii="Arial" w:hAnsi="Arial" w:cs="Arial"/>
          <w:color w:val="000000" w:themeColor="text1"/>
          <w:sz w:val="20"/>
          <w:szCs w:val="20"/>
        </w:rPr>
        <w:t xml:space="preserve">Photos will be taken of each dish </w:t>
      </w:r>
      <w:r w:rsidR="00CC2AF9" w:rsidRPr="638722E4">
        <w:rPr>
          <w:rFonts w:ascii="Arial" w:hAnsi="Arial" w:cs="Arial"/>
          <w:color w:val="000000" w:themeColor="text1"/>
          <w:sz w:val="20"/>
          <w:szCs w:val="20"/>
        </w:rPr>
        <w:t>daily for further analysis</w:t>
      </w:r>
      <w:r w:rsidR="00057AE3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="002C79D3">
        <w:rPr>
          <w:rFonts w:ascii="Arial" w:hAnsi="Arial" w:cs="Arial"/>
          <w:color w:val="000000" w:themeColor="text1"/>
          <w:sz w:val="20"/>
          <w:szCs w:val="20"/>
        </w:rPr>
        <w:t xml:space="preserve"> confirmation</w:t>
      </w:r>
      <w:r w:rsidR="00CC2AF9" w:rsidRPr="638722E4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159613B" w14:textId="1BDD81A1" w:rsidR="001F7490" w:rsidRPr="008E0D7A" w:rsidRDefault="00C957A1" w:rsidP="008E0D7A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Embryos produced can be claimed by the lab prior to discarding. </w:t>
      </w:r>
    </w:p>
    <w:p w14:paraId="17EEFD05" w14:textId="7760A121" w:rsidR="00266EF9" w:rsidRPr="004A025A" w:rsidRDefault="00266EF9" w:rsidP="00F27533">
      <w:pPr>
        <w:rPr>
          <w:rFonts w:ascii="Arial" w:hAnsi="Arial" w:cs="Arial"/>
          <w:sz w:val="20"/>
          <w:szCs w:val="20"/>
        </w:rPr>
      </w:pPr>
    </w:p>
    <w:p w14:paraId="1E14DC71" w14:textId="4454D161" w:rsidR="00AC6631" w:rsidRDefault="00AC66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Measure</w:t>
      </w:r>
    </w:p>
    <w:p w14:paraId="04F15DF1" w14:textId="77777777" w:rsidR="00AC6631" w:rsidRDefault="00AC6631">
      <w:pPr>
        <w:rPr>
          <w:rFonts w:ascii="Arial" w:hAnsi="Arial" w:cs="Arial"/>
          <w:b/>
          <w:sz w:val="20"/>
          <w:szCs w:val="20"/>
        </w:rPr>
      </w:pPr>
    </w:p>
    <w:p w14:paraId="44D4EC7D" w14:textId="656D18DA" w:rsidR="007E09AD" w:rsidRDefault="007E09AD" w:rsidP="007E09AD">
      <w:pPr>
        <w:rPr>
          <w:rFonts w:ascii="Arial" w:hAnsi="Arial" w:cs="Arial"/>
          <w:b/>
          <w:sz w:val="20"/>
          <w:szCs w:val="20"/>
        </w:rPr>
      </w:pPr>
      <w:r w:rsidRPr="004A025A">
        <w:rPr>
          <w:rFonts w:ascii="Arial" w:hAnsi="Arial" w:cs="Arial"/>
          <w:sz w:val="20"/>
          <w:szCs w:val="20"/>
        </w:rPr>
        <w:t>Census</w:t>
      </w:r>
      <w:r w:rsidR="00AC6631">
        <w:rPr>
          <w:rFonts w:ascii="Arial" w:hAnsi="Arial" w:cs="Arial"/>
          <w:bCs/>
          <w:sz w:val="20"/>
          <w:szCs w:val="20"/>
        </w:rPr>
        <w:t xml:space="preserve">: </w:t>
      </w:r>
      <w:r w:rsidR="002E27FA" w:rsidRPr="00174F02">
        <w:rPr>
          <w:rFonts w:ascii="Arial" w:hAnsi="Arial" w:cs="Arial"/>
          <w:sz w:val="20"/>
          <w:szCs w:val="20"/>
        </w:rPr>
        <w:t>The fish will be physically counted on days post fertilization:</w:t>
      </w:r>
      <w:r w:rsidR="00EF7E70">
        <w:rPr>
          <w:rFonts w:ascii="Arial" w:hAnsi="Arial" w:cs="Arial"/>
          <w:sz w:val="20"/>
          <w:szCs w:val="20"/>
        </w:rPr>
        <w:t xml:space="preserve"> </w:t>
      </w:r>
      <w:r w:rsidR="0073065D">
        <w:rPr>
          <w:rFonts w:ascii="Arial" w:hAnsi="Arial" w:cs="Arial"/>
          <w:sz w:val="20"/>
          <w:szCs w:val="20"/>
        </w:rPr>
        <w:t>100,</w:t>
      </w:r>
      <w:r w:rsidR="002E27FA">
        <w:rPr>
          <w:rFonts w:ascii="Arial" w:hAnsi="Arial" w:cs="Arial"/>
          <w:sz w:val="20"/>
          <w:szCs w:val="20"/>
        </w:rPr>
        <w:t xml:space="preserve"> </w:t>
      </w:r>
      <w:r w:rsidR="001814D8">
        <w:rPr>
          <w:rFonts w:ascii="Arial" w:hAnsi="Arial" w:cs="Arial"/>
          <w:sz w:val="20"/>
          <w:szCs w:val="20"/>
        </w:rPr>
        <w:t>1</w:t>
      </w:r>
      <w:r w:rsidR="00EF7E70">
        <w:rPr>
          <w:rFonts w:ascii="Arial" w:hAnsi="Arial" w:cs="Arial"/>
          <w:sz w:val="20"/>
          <w:szCs w:val="20"/>
        </w:rPr>
        <w:t>4</w:t>
      </w:r>
      <w:ins w:id="0" w:author="Ingalls, Andrew" w:date="2020-10-15T08:49:00Z">
        <w:r w:rsidR="00881B26">
          <w:rPr>
            <w:rFonts w:ascii="Arial" w:hAnsi="Arial" w:cs="Arial"/>
            <w:sz w:val="20"/>
            <w:szCs w:val="20"/>
          </w:rPr>
          <w:t>2</w:t>
        </w:r>
      </w:ins>
      <w:del w:id="1" w:author="Ingalls, Andrew" w:date="2020-10-15T08:49:00Z">
        <w:r w:rsidR="001814D8" w:rsidDel="00881B26">
          <w:rPr>
            <w:rFonts w:ascii="Arial" w:hAnsi="Arial" w:cs="Arial"/>
            <w:sz w:val="20"/>
            <w:szCs w:val="20"/>
          </w:rPr>
          <w:delText>0</w:delText>
        </w:r>
      </w:del>
      <w:r w:rsidR="001814D8">
        <w:rPr>
          <w:rFonts w:ascii="Arial" w:hAnsi="Arial" w:cs="Arial"/>
          <w:sz w:val="20"/>
          <w:szCs w:val="20"/>
        </w:rPr>
        <w:t>,</w:t>
      </w:r>
      <w:r w:rsidR="00EF7E70">
        <w:rPr>
          <w:rFonts w:ascii="Arial" w:hAnsi="Arial" w:cs="Arial"/>
          <w:sz w:val="20"/>
          <w:szCs w:val="20"/>
        </w:rPr>
        <w:t xml:space="preserve"> 18</w:t>
      </w:r>
      <w:ins w:id="2" w:author="Ingalls, Andrew" w:date="2020-10-15T08:49:00Z">
        <w:r w:rsidR="00881B26">
          <w:rPr>
            <w:rFonts w:ascii="Arial" w:hAnsi="Arial" w:cs="Arial"/>
            <w:sz w:val="20"/>
            <w:szCs w:val="20"/>
          </w:rPr>
          <w:t>4</w:t>
        </w:r>
      </w:ins>
      <w:del w:id="3" w:author="Ingalls, Andrew" w:date="2020-10-15T08:49:00Z">
        <w:r w:rsidR="00EF7E70" w:rsidDel="00881B26">
          <w:rPr>
            <w:rFonts w:ascii="Arial" w:hAnsi="Arial" w:cs="Arial"/>
            <w:sz w:val="20"/>
            <w:szCs w:val="20"/>
          </w:rPr>
          <w:delText>0</w:delText>
        </w:r>
      </w:del>
      <w:r w:rsidR="00EF7E70">
        <w:rPr>
          <w:rFonts w:ascii="Arial" w:hAnsi="Arial" w:cs="Arial"/>
          <w:sz w:val="20"/>
          <w:szCs w:val="20"/>
        </w:rPr>
        <w:t>, 22</w:t>
      </w:r>
      <w:ins w:id="4" w:author="Ingalls, Andrew" w:date="2020-10-15T08:49:00Z">
        <w:r w:rsidR="00881B26">
          <w:rPr>
            <w:rFonts w:ascii="Arial" w:hAnsi="Arial" w:cs="Arial"/>
            <w:sz w:val="20"/>
            <w:szCs w:val="20"/>
          </w:rPr>
          <w:t>6</w:t>
        </w:r>
      </w:ins>
      <w:del w:id="5" w:author="Ingalls, Andrew" w:date="2020-10-15T08:49:00Z">
        <w:r w:rsidR="00EF7E70" w:rsidDel="00881B26">
          <w:rPr>
            <w:rFonts w:ascii="Arial" w:hAnsi="Arial" w:cs="Arial"/>
            <w:sz w:val="20"/>
            <w:szCs w:val="20"/>
          </w:rPr>
          <w:delText>0</w:delText>
        </w:r>
      </w:del>
      <w:r w:rsidR="00EF7E70">
        <w:rPr>
          <w:rFonts w:ascii="Arial" w:hAnsi="Arial" w:cs="Arial"/>
          <w:sz w:val="20"/>
          <w:szCs w:val="20"/>
        </w:rPr>
        <w:t>, 26</w:t>
      </w:r>
      <w:ins w:id="6" w:author="Ingalls, Andrew" w:date="2020-10-15T08:49:00Z">
        <w:r w:rsidR="00881B26">
          <w:rPr>
            <w:rFonts w:ascii="Arial" w:hAnsi="Arial" w:cs="Arial"/>
            <w:sz w:val="20"/>
            <w:szCs w:val="20"/>
          </w:rPr>
          <w:t>8</w:t>
        </w:r>
      </w:ins>
      <w:del w:id="7" w:author="Ingalls, Andrew" w:date="2020-10-15T08:49:00Z">
        <w:r w:rsidR="00EF7E70" w:rsidDel="00881B26">
          <w:rPr>
            <w:rFonts w:ascii="Arial" w:hAnsi="Arial" w:cs="Arial"/>
            <w:sz w:val="20"/>
            <w:szCs w:val="20"/>
          </w:rPr>
          <w:delText>0</w:delText>
        </w:r>
      </w:del>
      <w:r w:rsidR="00EF7E70">
        <w:rPr>
          <w:rFonts w:ascii="Arial" w:hAnsi="Arial" w:cs="Arial"/>
          <w:sz w:val="20"/>
          <w:szCs w:val="20"/>
        </w:rPr>
        <w:t>, 3</w:t>
      </w:r>
      <w:ins w:id="8" w:author="Ingalls, Andrew" w:date="2020-10-15T08:49:00Z">
        <w:r w:rsidR="00472F0F">
          <w:rPr>
            <w:rFonts w:ascii="Arial" w:hAnsi="Arial" w:cs="Arial"/>
            <w:sz w:val="20"/>
            <w:szCs w:val="20"/>
          </w:rPr>
          <w:t>1</w:t>
        </w:r>
      </w:ins>
      <w:del w:id="9" w:author="Ingalls, Andrew" w:date="2020-10-15T08:49:00Z">
        <w:r w:rsidR="00EF7E70" w:rsidDel="00472F0F">
          <w:rPr>
            <w:rFonts w:ascii="Arial" w:hAnsi="Arial" w:cs="Arial"/>
            <w:sz w:val="20"/>
            <w:szCs w:val="20"/>
          </w:rPr>
          <w:delText>0</w:delText>
        </w:r>
      </w:del>
      <w:r w:rsidR="00EF7E70">
        <w:rPr>
          <w:rFonts w:ascii="Arial" w:hAnsi="Arial" w:cs="Arial"/>
          <w:sz w:val="20"/>
          <w:szCs w:val="20"/>
        </w:rPr>
        <w:t>0, 3</w:t>
      </w:r>
      <w:ins w:id="10" w:author="Ingalls, Andrew" w:date="2020-10-15T08:49:00Z">
        <w:r w:rsidR="00472F0F">
          <w:rPr>
            <w:rFonts w:ascii="Arial" w:hAnsi="Arial" w:cs="Arial"/>
            <w:sz w:val="20"/>
            <w:szCs w:val="20"/>
          </w:rPr>
          <w:t>5</w:t>
        </w:r>
      </w:ins>
      <w:del w:id="11" w:author="Ingalls, Andrew" w:date="2020-10-15T08:49:00Z">
        <w:r w:rsidR="00EF7E70" w:rsidDel="00472F0F">
          <w:rPr>
            <w:rFonts w:ascii="Arial" w:hAnsi="Arial" w:cs="Arial"/>
            <w:sz w:val="20"/>
            <w:szCs w:val="20"/>
          </w:rPr>
          <w:delText>4</w:delText>
        </w:r>
      </w:del>
      <w:ins w:id="12" w:author="Ingalls, Andrew" w:date="2020-10-15T08:49:00Z">
        <w:r w:rsidR="00472F0F">
          <w:rPr>
            <w:rFonts w:ascii="Arial" w:hAnsi="Arial" w:cs="Arial"/>
            <w:sz w:val="20"/>
            <w:szCs w:val="20"/>
          </w:rPr>
          <w:t>2</w:t>
        </w:r>
      </w:ins>
      <w:del w:id="13" w:author="Ingalls, Andrew" w:date="2020-10-15T08:49:00Z">
        <w:r w:rsidR="00EF7E70" w:rsidDel="00472F0F">
          <w:rPr>
            <w:rFonts w:ascii="Arial" w:hAnsi="Arial" w:cs="Arial"/>
            <w:sz w:val="20"/>
            <w:szCs w:val="20"/>
          </w:rPr>
          <w:delText>0</w:delText>
        </w:r>
      </w:del>
      <w:r w:rsidR="00EF7E70">
        <w:rPr>
          <w:rFonts w:ascii="Arial" w:hAnsi="Arial" w:cs="Arial"/>
          <w:sz w:val="20"/>
          <w:szCs w:val="20"/>
        </w:rPr>
        <w:t xml:space="preserve">, and </w:t>
      </w:r>
      <w:r w:rsidR="00EF7E70" w:rsidRPr="004A025A">
        <w:rPr>
          <w:rFonts w:ascii="Arial" w:hAnsi="Arial" w:cs="Arial"/>
          <w:sz w:val="20"/>
          <w:szCs w:val="20"/>
        </w:rPr>
        <w:t>365</w:t>
      </w:r>
      <w:r w:rsidR="003D6168" w:rsidRPr="004A025A">
        <w:rPr>
          <w:rFonts w:ascii="Arial" w:hAnsi="Arial" w:cs="Arial"/>
          <w:sz w:val="20"/>
          <w:szCs w:val="20"/>
        </w:rPr>
        <w:t xml:space="preserve">. </w:t>
      </w:r>
      <w:r w:rsidR="00674E3F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osses</w:t>
      </w:r>
      <w:r w:rsidR="00674E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(mortalities and moribund fish) </w:t>
      </w:r>
      <w:r w:rsidR="00674E3F">
        <w:rPr>
          <w:rFonts w:ascii="Arial" w:hAnsi="Arial" w:cs="Arial"/>
          <w:sz w:val="20"/>
          <w:szCs w:val="20"/>
        </w:rPr>
        <w:t xml:space="preserve">will be recorded </w:t>
      </w:r>
      <w:r>
        <w:rPr>
          <w:rFonts w:ascii="Arial" w:hAnsi="Arial" w:cs="Arial"/>
          <w:sz w:val="20"/>
          <w:szCs w:val="20"/>
        </w:rPr>
        <w:t>in</w:t>
      </w:r>
      <w:r w:rsidR="00CC471E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study workbook.</w:t>
      </w:r>
    </w:p>
    <w:p w14:paraId="228A7A85" w14:textId="3329D135" w:rsidR="009E0D75" w:rsidRDefault="009E0D75">
      <w:pPr>
        <w:rPr>
          <w:rFonts w:ascii="Arial" w:hAnsi="Arial" w:cs="Arial"/>
          <w:b/>
          <w:sz w:val="20"/>
          <w:szCs w:val="20"/>
        </w:rPr>
      </w:pPr>
    </w:p>
    <w:p w14:paraId="56EB637C" w14:textId="683D71C6" w:rsidR="00626A8D" w:rsidRPr="004A025A" w:rsidRDefault="009E0D75" w:rsidP="00626A8D">
      <w:pPr>
        <w:rPr>
          <w:rFonts w:ascii="Arial" w:hAnsi="Arial" w:cs="Arial"/>
          <w:sz w:val="20"/>
          <w:szCs w:val="20"/>
        </w:rPr>
      </w:pPr>
      <w:r w:rsidRPr="004A025A">
        <w:rPr>
          <w:rFonts w:ascii="Arial" w:hAnsi="Arial" w:cs="Arial"/>
          <w:sz w:val="20"/>
          <w:szCs w:val="20"/>
        </w:rPr>
        <w:t xml:space="preserve">Mass and </w:t>
      </w:r>
      <w:r w:rsidR="00EA27D6" w:rsidRPr="004A025A">
        <w:rPr>
          <w:rFonts w:ascii="Arial" w:hAnsi="Arial" w:cs="Arial"/>
          <w:sz w:val="20"/>
          <w:szCs w:val="20"/>
        </w:rPr>
        <w:t>Length</w:t>
      </w:r>
      <w:r w:rsidR="002134A7">
        <w:rPr>
          <w:rFonts w:ascii="Arial" w:hAnsi="Arial" w:cs="Arial"/>
          <w:bCs/>
          <w:sz w:val="20"/>
          <w:szCs w:val="20"/>
        </w:rPr>
        <w:t>:</w:t>
      </w:r>
      <w:r w:rsidR="00287A1D" w:rsidRPr="00287A1D">
        <w:rPr>
          <w:rFonts w:ascii="Arial" w:hAnsi="Arial" w:cs="Arial"/>
          <w:sz w:val="20"/>
          <w:szCs w:val="20"/>
        </w:rPr>
        <w:t xml:space="preserve"> </w:t>
      </w:r>
      <w:r w:rsidR="00287A1D">
        <w:rPr>
          <w:rFonts w:ascii="Arial" w:hAnsi="Arial" w:cs="Arial"/>
          <w:sz w:val="20"/>
          <w:szCs w:val="20"/>
        </w:rPr>
        <w:t>Fish will be anesthetized and measured with a ruler to determine the standard length in millimeters (nearest half-mm) of each fish for each group. Each fish will then be placed onto a weigh boat that has been zeroed out on a balance. Mass will be taken in milligrams. The fish may be weighed or measured for length in either order. Data will be collected and logged in the assay workbook.</w:t>
      </w:r>
    </w:p>
    <w:p w14:paraId="70D3CB9A" w14:textId="77777777" w:rsidR="006E002F" w:rsidRDefault="006E002F" w:rsidP="00626A8D">
      <w:pPr>
        <w:rPr>
          <w:rFonts w:ascii="Arial" w:hAnsi="Arial" w:cs="Arial"/>
          <w:sz w:val="20"/>
          <w:szCs w:val="20"/>
        </w:rPr>
      </w:pPr>
    </w:p>
    <w:p w14:paraId="56CA2816" w14:textId="692D23E0" w:rsidR="0045253C" w:rsidRDefault="103B8EEA" w:rsidP="125D016E">
      <w:pPr>
        <w:rPr>
          <w:rFonts w:ascii="Arial" w:hAnsi="Arial" w:cs="Arial"/>
          <w:sz w:val="20"/>
          <w:szCs w:val="20"/>
        </w:rPr>
      </w:pPr>
      <w:r w:rsidRPr="125D016E">
        <w:rPr>
          <w:rFonts w:ascii="Arial" w:hAnsi="Arial" w:cs="Arial"/>
          <w:sz w:val="20"/>
          <w:szCs w:val="20"/>
        </w:rPr>
        <w:t xml:space="preserve">Each fish will be </w:t>
      </w:r>
      <w:r w:rsidR="0FCA5CA8" w:rsidRPr="125D016E">
        <w:rPr>
          <w:rFonts w:ascii="Arial" w:hAnsi="Arial" w:cs="Arial"/>
          <w:sz w:val="20"/>
          <w:szCs w:val="20"/>
        </w:rPr>
        <w:t>weigh</w:t>
      </w:r>
      <w:r w:rsidRPr="125D016E">
        <w:rPr>
          <w:rFonts w:ascii="Arial" w:hAnsi="Arial" w:cs="Arial"/>
          <w:sz w:val="20"/>
          <w:szCs w:val="20"/>
        </w:rPr>
        <w:t>ed</w:t>
      </w:r>
      <w:r w:rsidR="009E0D75">
        <w:rPr>
          <w:rFonts w:ascii="Arial" w:hAnsi="Arial" w:cs="Arial"/>
          <w:sz w:val="20"/>
          <w:szCs w:val="20"/>
        </w:rPr>
        <w:t xml:space="preserve"> and measured</w:t>
      </w:r>
      <w:r w:rsidRPr="125D016E">
        <w:rPr>
          <w:rFonts w:ascii="Arial" w:hAnsi="Arial" w:cs="Arial"/>
          <w:sz w:val="20"/>
          <w:szCs w:val="20"/>
        </w:rPr>
        <w:t xml:space="preserve"> on day </w:t>
      </w:r>
      <w:r w:rsidR="00F248E7">
        <w:rPr>
          <w:rFonts w:ascii="Arial" w:hAnsi="Arial" w:cs="Arial"/>
          <w:sz w:val="20"/>
          <w:szCs w:val="20"/>
        </w:rPr>
        <w:t xml:space="preserve">100, 140, 180, 220, 260, 300, 340, and </w:t>
      </w:r>
      <w:r w:rsidR="00F248E7" w:rsidRPr="004A025A">
        <w:rPr>
          <w:rFonts w:ascii="Arial" w:hAnsi="Arial" w:cs="Arial"/>
          <w:sz w:val="20"/>
          <w:szCs w:val="20"/>
        </w:rPr>
        <w:t>36</w:t>
      </w:r>
      <w:r w:rsidR="00862A0F" w:rsidRPr="004A025A">
        <w:rPr>
          <w:rFonts w:ascii="Arial" w:hAnsi="Arial" w:cs="Arial"/>
          <w:sz w:val="20"/>
          <w:szCs w:val="20"/>
        </w:rPr>
        <w:t>5</w:t>
      </w:r>
      <w:r w:rsidR="003067A1" w:rsidRPr="004A025A">
        <w:rPr>
          <w:rFonts w:ascii="Arial" w:hAnsi="Arial" w:cs="Arial"/>
          <w:sz w:val="20"/>
          <w:szCs w:val="20"/>
        </w:rPr>
        <w:t xml:space="preserve"> </w:t>
      </w:r>
      <w:r w:rsidR="00EA27D6" w:rsidRPr="00174F02">
        <w:rPr>
          <w:rFonts w:ascii="Arial" w:hAnsi="Arial" w:cs="Arial"/>
          <w:sz w:val="20"/>
          <w:szCs w:val="20"/>
        </w:rPr>
        <w:t>follow</w:t>
      </w:r>
      <w:r w:rsidR="00EA27D6">
        <w:rPr>
          <w:rFonts w:ascii="Arial" w:hAnsi="Arial" w:cs="Arial"/>
          <w:sz w:val="20"/>
          <w:szCs w:val="20"/>
        </w:rPr>
        <w:t xml:space="preserve">ing </w:t>
      </w:r>
      <w:r w:rsidR="00EA27D6" w:rsidRPr="00174F02">
        <w:rPr>
          <w:rFonts w:ascii="Arial" w:hAnsi="Arial" w:cs="Arial"/>
          <w:sz w:val="20"/>
          <w:szCs w:val="20"/>
        </w:rPr>
        <w:t xml:space="preserve">TEC 66 Astyanax Weigh and Measure </w:t>
      </w:r>
      <w:r w:rsidR="00EA27D6">
        <w:rPr>
          <w:rFonts w:ascii="Arial" w:hAnsi="Arial" w:cs="Arial"/>
          <w:sz w:val="20"/>
          <w:szCs w:val="20"/>
        </w:rPr>
        <w:t>00</w:t>
      </w:r>
      <w:r w:rsidR="00EA27D6" w:rsidRPr="00174F02">
        <w:rPr>
          <w:rFonts w:ascii="Arial" w:hAnsi="Arial" w:cs="Arial"/>
          <w:sz w:val="20"/>
          <w:szCs w:val="20"/>
        </w:rPr>
        <w:t>.</w:t>
      </w:r>
      <w:r w:rsidR="00EA27D6">
        <w:rPr>
          <w:rFonts w:ascii="Arial" w:hAnsi="Arial" w:cs="Arial"/>
          <w:sz w:val="20"/>
          <w:szCs w:val="20"/>
        </w:rPr>
        <w:t xml:space="preserve"> An analytical balance will be used for this procedure</w:t>
      </w:r>
      <w:r w:rsidRPr="125D016E" w:rsidDel="00EA27D6">
        <w:rPr>
          <w:rFonts w:ascii="Arial" w:hAnsi="Arial" w:cs="Arial"/>
          <w:sz w:val="20"/>
          <w:szCs w:val="20"/>
        </w:rPr>
        <w:t>.</w:t>
      </w:r>
    </w:p>
    <w:p w14:paraId="6C6B3C5B" w14:textId="52185B06" w:rsidR="0045253C" w:rsidRDefault="0045253C" w:rsidP="125D016E">
      <w:pPr>
        <w:rPr>
          <w:rFonts w:ascii="Arial" w:hAnsi="Arial" w:cs="Arial"/>
          <w:sz w:val="20"/>
          <w:szCs w:val="20"/>
        </w:rPr>
      </w:pPr>
    </w:p>
    <w:p w14:paraId="7F470635" w14:textId="16042C36" w:rsidR="0045253C" w:rsidRDefault="00B70348" w:rsidP="125D01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</w:t>
      </w:r>
      <w:r w:rsidRPr="004A025A">
        <w:rPr>
          <w:rFonts w:ascii="Arial" w:hAnsi="Arial" w:cs="Arial"/>
          <w:sz w:val="20"/>
          <w:szCs w:val="20"/>
        </w:rPr>
        <w:t xml:space="preserve"> </w:t>
      </w:r>
      <w:r w:rsidR="1BC7FEC1" w:rsidRPr="004A025A">
        <w:rPr>
          <w:rFonts w:ascii="Arial" w:hAnsi="Arial" w:cs="Arial"/>
          <w:sz w:val="20"/>
          <w:szCs w:val="20"/>
        </w:rPr>
        <w:t>Identification</w:t>
      </w:r>
      <w:r w:rsidR="00287A1D">
        <w:rPr>
          <w:rFonts w:ascii="Arial" w:hAnsi="Arial" w:cs="Arial"/>
          <w:sz w:val="20"/>
          <w:szCs w:val="20"/>
        </w:rPr>
        <w:t xml:space="preserve">: </w:t>
      </w:r>
      <w:r w:rsidR="1BC7FEC1" w:rsidRPr="125D016E">
        <w:rPr>
          <w:rFonts w:ascii="Arial" w:hAnsi="Arial" w:cs="Arial"/>
          <w:sz w:val="20"/>
          <w:szCs w:val="20"/>
        </w:rPr>
        <w:t xml:space="preserve">Each fish will have </w:t>
      </w:r>
      <w:r w:rsidR="6B70B640" w:rsidRPr="125D016E">
        <w:rPr>
          <w:rFonts w:ascii="Arial" w:hAnsi="Arial" w:cs="Arial"/>
          <w:sz w:val="20"/>
          <w:szCs w:val="20"/>
        </w:rPr>
        <w:t>their</w:t>
      </w:r>
      <w:r w:rsidR="1BC7FEC1" w:rsidRPr="125D016E">
        <w:rPr>
          <w:rFonts w:ascii="Arial" w:hAnsi="Arial" w:cs="Arial"/>
          <w:sz w:val="20"/>
          <w:szCs w:val="20"/>
        </w:rPr>
        <w:t xml:space="preserve"> </w:t>
      </w:r>
      <w:r w:rsidR="7F07B863" w:rsidRPr="004A025A">
        <w:rPr>
          <w:rFonts w:ascii="Arial" w:hAnsi="Arial" w:cs="Arial"/>
          <w:sz w:val="20"/>
          <w:szCs w:val="20"/>
        </w:rPr>
        <w:t>sex</w:t>
      </w:r>
      <w:r w:rsidR="1BC7FEC1" w:rsidRPr="125D016E">
        <w:rPr>
          <w:rFonts w:ascii="Arial" w:hAnsi="Arial" w:cs="Arial"/>
          <w:sz w:val="20"/>
          <w:szCs w:val="20"/>
        </w:rPr>
        <w:t xml:space="preserve"> </w:t>
      </w:r>
      <w:r w:rsidR="3604781E" w:rsidRPr="125D016E">
        <w:rPr>
          <w:rFonts w:ascii="Arial" w:hAnsi="Arial" w:cs="Arial"/>
          <w:sz w:val="20"/>
          <w:szCs w:val="20"/>
        </w:rPr>
        <w:t>identified</w:t>
      </w:r>
      <w:r w:rsidR="1BC7FEC1" w:rsidRPr="125D016E">
        <w:rPr>
          <w:rFonts w:ascii="Arial" w:hAnsi="Arial" w:cs="Arial"/>
          <w:sz w:val="20"/>
          <w:szCs w:val="20"/>
        </w:rPr>
        <w:t xml:space="preserve"> on day </w:t>
      </w:r>
      <w:r w:rsidR="00445B32" w:rsidRPr="004A025A">
        <w:rPr>
          <w:rFonts w:ascii="Arial" w:hAnsi="Arial" w:cs="Arial"/>
          <w:sz w:val="20"/>
          <w:szCs w:val="20"/>
        </w:rPr>
        <w:t>3</w:t>
      </w:r>
      <w:r w:rsidR="000649E7" w:rsidRPr="004A025A">
        <w:rPr>
          <w:rFonts w:ascii="Arial" w:hAnsi="Arial" w:cs="Arial"/>
          <w:sz w:val="20"/>
          <w:szCs w:val="20"/>
        </w:rPr>
        <w:t>65</w:t>
      </w:r>
      <w:r w:rsidR="37D29AC4" w:rsidRPr="125D016E">
        <w:rPr>
          <w:rFonts w:ascii="Arial" w:hAnsi="Arial" w:cs="Arial"/>
          <w:sz w:val="20"/>
          <w:szCs w:val="20"/>
        </w:rPr>
        <w:t xml:space="preserve"> and</w:t>
      </w:r>
      <w:r w:rsidR="18DAD9BE" w:rsidRPr="125D016E">
        <w:rPr>
          <w:rFonts w:ascii="Arial" w:hAnsi="Arial" w:cs="Arial"/>
          <w:sz w:val="20"/>
          <w:szCs w:val="20"/>
        </w:rPr>
        <w:t xml:space="preserve"> a</w:t>
      </w:r>
      <w:r w:rsidR="37D29AC4" w:rsidRPr="125D016E">
        <w:rPr>
          <w:rFonts w:ascii="Arial" w:hAnsi="Arial" w:cs="Arial"/>
          <w:sz w:val="20"/>
          <w:szCs w:val="20"/>
        </w:rPr>
        <w:t xml:space="preserve"> VIE tag inserted to identify each </w:t>
      </w:r>
      <w:r w:rsidR="37D29AC4" w:rsidRPr="004A025A">
        <w:rPr>
          <w:rFonts w:ascii="Arial" w:hAnsi="Arial" w:cs="Arial"/>
          <w:sz w:val="20"/>
          <w:szCs w:val="20"/>
        </w:rPr>
        <w:t>fish</w:t>
      </w:r>
      <w:r w:rsidR="009F649D" w:rsidRPr="004A025A">
        <w:rPr>
          <w:rFonts w:ascii="Arial" w:hAnsi="Arial" w:cs="Arial"/>
          <w:sz w:val="20"/>
          <w:szCs w:val="20"/>
        </w:rPr>
        <w:t>’s</w:t>
      </w:r>
      <w:r w:rsidR="37D29AC4" w:rsidRPr="004A025A">
        <w:rPr>
          <w:rFonts w:ascii="Arial" w:hAnsi="Arial" w:cs="Arial"/>
          <w:sz w:val="20"/>
          <w:szCs w:val="20"/>
        </w:rPr>
        <w:t xml:space="preserve"> </w:t>
      </w:r>
      <w:r w:rsidR="009F649D" w:rsidRPr="004A025A">
        <w:rPr>
          <w:rFonts w:ascii="Arial" w:hAnsi="Arial" w:cs="Arial"/>
          <w:sz w:val="20"/>
          <w:szCs w:val="20"/>
        </w:rPr>
        <w:t>sex</w:t>
      </w:r>
      <w:r w:rsidR="37D29AC4" w:rsidRPr="125D016E">
        <w:rPr>
          <w:rFonts w:ascii="Arial" w:hAnsi="Arial" w:cs="Arial"/>
          <w:sz w:val="20"/>
          <w:szCs w:val="20"/>
        </w:rPr>
        <w:t>.</w:t>
      </w:r>
    </w:p>
    <w:p w14:paraId="30ACDC9E" w14:textId="7BD1AE5E" w:rsidR="0045253C" w:rsidRDefault="0045253C" w:rsidP="125D016E">
      <w:pPr>
        <w:rPr>
          <w:rFonts w:ascii="Arial" w:hAnsi="Arial" w:cs="Arial"/>
          <w:sz w:val="20"/>
          <w:szCs w:val="20"/>
        </w:rPr>
      </w:pPr>
    </w:p>
    <w:p w14:paraId="55F6BE52" w14:textId="266C9C73" w:rsidR="1F6B051A" w:rsidRDefault="1F6B051A" w:rsidP="125D016E">
      <w:pPr>
        <w:rPr>
          <w:rFonts w:ascii="Arial" w:hAnsi="Arial" w:cs="Arial"/>
          <w:sz w:val="20"/>
          <w:szCs w:val="20"/>
        </w:rPr>
      </w:pPr>
      <w:r w:rsidRPr="004A025A">
        <w:rPr>
          <w:rFonts w:ascii="Arial" w:hAnsi="Arial" w:cs="Arial"/>
          <w:sz w:val="20"/>
          <w:szCs w:val="20"/>
        </w:rPr>
        <w:t xml:space="preserve">Embryo </w:t>
      </w:r>
      <w:r w:rsidR="08E6C08F" w:rsidRPr="004A025A">
        <w:rPr>
          <w:rFonts w:ascii="Arial" w:hAnsi="Arial" w:cs="Arial"/>
          <w:sz w:val="20"/>
          <w:szCs w:val="20"/>
        </w:rPr>
        <w:t>O</w:t>
      </w:r>
      <w:r w:rsidRPr="004A025A">
        <w:rPr>
          <w:rFonts w:ascii="Arial" w:hAnsi="Arial" w:cs="Arial"/>
          <w:sz w:val="20"/>
          <w:szCs w:val="20"/>
        </w:rPr>
        <w:t>utput</w:t>
      </w:r>
      <w:r w:rsidR="00287A1D">
        <w:rPr>
          <w:rFonts w:ascii="Arial" w:hAnsi="Arial" w:cs="Arial"/>
          <w:sz w:val="20"/>
          <w:szCs w:val="20"/>
        </w:rPr>
        <w:t>:</w:t>
      </w:r>
      <w:r w:rsidR="00917E18" w:rsidRPr="00917E18">
        <w:rPr>
          <w:rFonts w:ascii="Arial" w:hAnsi="Arial" w:cs="Arial"/>
          <w:sz w:val="20"/>
          <w:szCs w:val="20"/>
        </w:rPr>
        <w:t xml:space="preserve"> </w:t>
      </w:r>
      <w:r w:rsidR="00917E18">
        <w:rPr>
          <w:rFonts w:ascii="Arial" w:hAnsi="Arial" w:cs="Arial"/>
          <w:sz w:val="20"/>
          <w:szCs w:val="20"/>
        </w:rPr>
        <w:t>Photos will be analyzed using ImageJ software to r</w:t>
      </w:r>
      <w:r w:rsidRPr="125D016E">
        <w:rPr>
          <w:rFonts w:ascii="Arial" w:hAnsi="Arial" w:cs="Arial"/>
          <w:sz w:val="20"/>
          <w:szCs w:val="20"/>
        </w:rPr>
        <w:t xml:space="preserve">ecord the overall </w:t>
      </w:r>
      <w:r w:rsidR="00137B62">
        <w:rPr>
          <w:rFonts w:ascii="Arial" w:hAnsi="Arial" w:cs="Arial"/>
          <w:sz w:val="20"/>
          <w:szCs w:val="20"/>
        </w:rPr>
        <w:t>number</w:t>
      </w:r>
      <w:r w:rsidRPr="125D016E">
        <w:rPr>
          <w:rFonts w:ascii="Arial" w:hAnsi="Arial" w:cs="Arial"/>
          <w:sz w:val="20"/>
          <w:szCs w:val="20"/>
        </w:rPr>
        <w:t xml:space="preserve"> of embryos produced per ta</w:t>
      </w:r>
      <w:r w:rsidR="23DAF7DB" w:rsidRPr="125D016E">
        <w:rPr>
          <w:rFonts w:ascii="Arial" w:hAnsi="Arial" w:cs="Arial"/>
          <w:sz w:val="20"/>
          <w:szCs w:val="20"/>
        </w:rPr>
        <w:t>nk</w:t>
      </w:r>
      <w:r w:rsidR="11A66330" w:rsidRPr="125D016E">
        <w:rPr>
          <w:rFonts w:ascii="Arial" w:hAnsi="Arial" w:cs="Arial"/>
          <w:sz w:val="20"/>
          <w:szCs w:val="20"/>
        </w:rPr>
        <w:t>.</w:t>
      </w:r>
    </w:p>
    <w:p w14:paraId="52797EB5" w14:textId="77777777" w:rsidR="00F31A2B" w:rsidRDefault="00F31A2B" w:rsidP="00626A8D">
      <w:pPr>
        <w:rPr>
          <w:rFonts w:ascii="Arial" w:hAnsi="Arial" w:cs="Arial"/>
          <w:sz w:val="20"/>
          <w:szCs w:val="20"/>
        </w:rPr>
      </w:pPr>
    </w:p>
    <w:p w14:paraId="32F8BECC" w14:textId="0D416C74" w:rsidR="67389471" w:rsidRDefault="67389471" w:rsidP="125D016E">
      <w:pPr>
        <w:rPr>
          <w:rFonts w:ascii="Arial" w:hAnsi="Arial" w:cs="Arial"/>
          <w:sz w:val="20"/>
          <w:szCs w:val="20"/>
        </w:rPr>
      </w:pPr>
      <w:r w:rsidRPr="004A025A">
        <w:rPr>
          <w:rFonts w:ascii="Arial" w:hAnsi="Arial" w:cs="Arial"/>
          <w:sz w:val="20"/>
          <w:szCs w:val="20"/>
        </w:rPr>
        <w:t xml:space="preserve">Embryo </w:t>
      </w:r>
      <w:r w:rsidR="4812A372" w:rsidRPr="004A025A">
        <w:rPr>
          <w:rFonts w:ascii="Arial" w:hAnsi="Arial" w:cs="Arial"/>
          <w:sz w:val="20"/>
          <w:szCs w:val="20"/>
        </w:rPr>
        <w:t>Q</w:t>
      </w:r>
      <w:r w:rsidR="338AA9F7" w:rsidRPr="004A025A">
        <w:rPr>
          <w:rFonts w:ascii="Arial" w:hAnsi="Arial" w:cs="Arial"/>
          <w:sz w:val="20"/>
          <w:szCs w:val="20"/>
        </w:rPr>
        <w:t>uality</w:t>
      </w:r>
      <w:r w:rsidR="00287A1D">
        <w:rPr>
          <w:rFonts w:ascii="Arial" w:hAnsi="Arial" w:cs="Arial"/>
          <w:sz w:val="20"/>
          <w:szCs w:val="20"/>
        </w:rPr>
        <w:t xml:space="preserve">: </w:t>
      </w:r>
      <w:r w:rsidR="00917E18">
        <w:rPr>
          <w:rFonts w:ascii="Arial" w:hAnsi="Arial" w:cs="Arial"/>
          <w:sz w:val="20"/>
          <w:szCs w:val="20"/>
        </w:rPr>
        <w:t>Photos will be analyzed using ImageJ software to r</w:t>
      </w:r>
      <w:r w:rsidRPr="125D016E">
        <w:rPr>
          <w:rFonts w:ascii="Arial" w:hAnsi="Arial" w:cs="Arial"/>
          <w:sz w:val="20"/>
          <w:szCs w:val="20"/>
        </w:rPr>
        <w:t xml:space="preserve">ecord the overall </w:t>
      </w:r>
      <w:r w:rsidR="0742CEBF" w:rsidRPr="125D016E">
        <w:rPr>
          <w:rFonts w:ascii="Arial" w:hAnsi="Arial" w:cs="Arial"/>
          <w:sz w:val="20"/>
          <w:szCs w:val="20"/>
        </w:rPr>
        <w:t xml:space="preserve">fertilized </w:t>
      </w:r>
      <w:r w:rsidRPr="125D016E">
        <w:rPr>
          <w:rFonts w:ascii="Arial" w:hAnsi="Arial" w:cs="Arial"/>
          <w:sz w:val="20"/>
          <w:szCs w:val="20"/>
        </w:rPr>
        <w:t>embryos produced per tank.</w:t>
      </w:r>
    </w:p>
    <w:p w14:paraId="23CDB76D" w14:textId="2602A844" w:rsidR="00416350" w:rsidRDefault="00416350" w:rsidP="125D016E">
      <w:pPr>
        <w:rPr>
          <w:rFonts w:ascii="Arial" w:hAnsi="Arial" w:cs="Arial"/>
          <w:sz w:val="20"/>
          <w:szCs w:val="20"/>
        </w:rPr>
      </w:pPr>
    </w:p>
    <w:p w14:paraId="4EFE001C" w14:textId="16F17689" w:rsidR="00416350" w:rsidRDefault="00416350" w:rsidP="125D01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Embryo Size: Photos will be analyzed using ImageJ software to measure the diameter of the embryos</w:t>
      </w:r>
      <w:r w:rsidR="00CB3B6F">
        <w:rPr>
          <w:rFonts w:ascii="Arial" w:hAnsi="Arial" w:cs="Arial"/>
          <w:sz w:val="20"/>
          <w:szCs w:val="20"/>
        </w:rPr>
        <w:t xml:space="preserve"> upon collection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6A27767" w14:textId="1A23DD8B" w:rsidR="00C3268C" w:rsidRDefault="00C3268C" w:rsidP="125D016E">
      <w:pPr>
        <w:rPr>
          <w:rFonts w:ascii="Arial" w:hAnsi="Arial" w:cs="Arial"/>
          <w:sz w:val="20"/>
          <w:szCs w:val="20"/>
        </w:rPr>
      </w:pPr>
    </w:p>
    <w:p w14:paraId="6CF6D47E" w14:textId="48589786" w:rsidR="00C3268C" w:rsidRDefault="00C3268C" w:rsidP="125D01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Larval Survival</w:t>
      </w:r>
      <w:r w:rsidR="00D10FC6">
        <w:rPr>
          <w:rFonts w:ascii="Arial" w:hAnsi="Arial" w:cs="Arial"/>
          <w:sz w:val="20"/>
          <w:szCs w:val="20"/>
        </w:rPr>
        <w:t xml:space="preserve"> Rate</w:t>
      </w:r>
      <w:r>
        <w:rPr>
          <w:rFonts w:ascii="Arial" w:hAnsi="Arial" w:cs="Arial"/>
          <w:sz w:val="20"/>
          <w:szCs w:val="20"/>
        </w:rPr>
        <w:t xml:space="preserve">: At 5 dpf a final count </w:t>
      </w:r>
      <w:r w:rsidR="00C1684F">
        <w:rPr>
          <w:rFonts w:ascii="Arial" w:hAnsi="Arial" w:cs="Arial"/>
          <w:sz w:val="20"/>
          <w:szCs w:val="20"/>
        </w:rPr>
        <w:t xml:space="preserve">of larvae will be measured per tank and divided by the total </w:t>
      </w:r>
      <w:r w:rsidR="00F547D2">
        <w:rPr>
          <w:rFonts w:ascii="Arial" w:hAnsi="Arial" w:cs="Arial"/>
          <w:sz w:val="20"/>
          <w:szCs w:val="20"/>
        </w:rPr>
        <w:t>fertilized</w:t>
      </w:r>
      <w:r w:rsidR="00CB6D40">
        <w:rPr>
          <w:rFonts w:ascii="Arial" w:hAnsi="Arial" w:cs="Arial"/>
          <w:sz w:val="20"/>
          <w:szCs w:val="20"/>
        </w:rPr>
        <w:t xml:space="preserve"> embryos in each dish at time of collection. </w:t>
      </w:r>
    </w:p>
    <w:p w14:paraId="126C7EEC" w14:textId="77777777" w:rsidR="00A04963" w:rsidRPr="00A04963" w:rsidRDefault="00852D40" w:rsidP="125D016E">
      <w:pPr>
        <w:rPr>
          <w:rFonts w:ascii="Arial" w:hAnsi="Arial" w:cs="Arial"/>
          <w:b/>
          <w:bCs/>
          <w:sz w:val="20"/>
          <w:szCs w:val="20"/>
        </w:rPr>
      </w:pPr>
      <w:r w:rsidRPr="125D016E">
        <w:rPr>
          <w:rFonts w:ascii="Arial" w:hAnsi="Arial" w:cs="Arial"/>
          <w:sz w:val="20"/>
          <w:szCs w:val="20"/>
        </w:rPr>
        <w:t xml:space="preserve"> </w:t>
      </w:r>
      <w:r w:rsidR="008B58B7" w:rsidRPr="125D016E">
        <w:rPr>
          <w:rFonts w:ascii="Arial" w:hAnsi="Arial" w:cs="Arial"/>
          <w:sz w:val="20"/>
          <w:szCs w:val="20"/>
        </w:rPr>
        <w:t xml:space="preserve"> </w:t>
      </w:r>
    </w:p>
    <w:p w14:paraId="60D62D7F" w14:textId="3F5D7703" w:rsidR="00B357FF" w:rsidRDefault="00B357FF" w:rsidP="00626A8D">
      <w:pPr>
        <w:rPr>
          <w:rFonts w:ascii="Arial" w:hAnsi="Arial" w:cs="Arial"/>
          <w:sz w:val="20"/>
          <w:szCs w:val="20"/>
        </w:rPr>
      </w:pPr>
      <w:r w:rsidRPr="00B357FF">
        <w:rPr>
          <w:rFonts w:ascii="Arial" w:hAnsi="Arial" w:cs="Arial"/>
          <w:b/>
          <w:sz w:val="20"/>
          <w:szCs w:val="20"/>
        </w:rPr>
        <w:t>Data</w:t>
      </w:r>
    </w:p>
    <w:p w14:paraId="76F75F38" w14:textId="77777777" w:rsidR="00852D40" w:rsidRDefault="00852D40" w:rsidP="00626A8D">
      <w:pPr>
        <w:rPr>
          <w:rFonts w:ascii="Arial" w:hAnsi="Arial" w:cs="Arial"/>
          <w:sz w:val="20"/>
          <w:szCs w:val="20"/>
        </w:rPr>
      </w:pPr>
    </w:p>
    <w:p w14:paraId="67A93A08" w14:textId="6B27BB67" w:rsidR="00E647EF" w:rsidRPr="004A025A" w:rsidRDefault="00E647EF" w:rsidP="00E647EF">
      <w:pPr>
        <w:jc w:val="both"/>
        <w:rPr>
          <w:rFonts w:ascii="Arial" w:hAnsi="Arial" w:cs="Arial"/>
          <w:sz w:val="20"/>
          <w:szCs w:val="20"/>
        </w:rPr>
      </w:pPr>
      <w:r w:rsidRPr="00174F02">
        <w:rPr>
          <w:rFonts w:ascii="Arial" w:hAnsi="Arial" w:cs="Arial"/>
          <w:sz w:val="20"/>
          <w:szCs w:val="20"/>
        </w:rPr>
        <w:t>Data will be</w:t>
      </w:r>
      <w:r>
        <w:rPr>
          <w:rFonts w:ascii="Arial" w:hAnsi="Arial" w:cs="Arial"/>
          <w:sz w:val="20"/>
          <w:szCs w:val="20"/>
        </w:rPr>
        <w:t xml:space="preserve"> analyzed by the team and then</w:t>
      </w:r>
      <w:r w:rsidRPr="00174F02">
        <w:rPr>
          <w:rFonts w:ascii="Arial" w:hAnsi="Arial" w:cs="Arial"/>
          <w:sz w:val="20"/>
          <w:szCs w:val="20"/>
        </w:rPr>
        <w:t xml:space="preserve"> sent to a biostatistician for statistical analysis</w:t>
      </w:r>
      <w:r>
        <w:rPr>
          <w:rFonts w:ascii="Arial" w:hAnsi="Arial" w:cs="Arial"/>
          <w:sz w:val="20"/>
          <w:szCs w:val="20"/>
        </w:rPr>
        <w:t xml:space="preserve"> if necessary</w:t>
      </w:r>
      <w:r w:rsidRPr="00174F02">
        <w:rPr>
          <w:rFonts w:ascii="Arial" w:hAnsi="Arial" w:cs="Arial"/>
          <w:sz w:val="20"/>
          <w:szCs w:val="20"/>
        </w:rPr>
        <w:t xml:space="preserve"> to determine significances in and between groups for</w:t>
      </w:r>
      <w:r>
        <w:rPr>
          <w:rFonts w:ascii="Arial" w:hAnsi="Arial" w:cs="Arial"/>
          <w:sz w:val="20"/>
          <w:szCs w:val="20"/>
        </w:rPr>
        <w:t>:</w:t>
      </w:r>
      <w:r w:rsidRPr="00174F02">
        <w:rPr>
          <w:rFonts w:ascii="Arial" w:hAnsi="Arial" w:cs="Arial"/>
          <w:sz w:val="20"/>
          <w:szCs w:val="20"/>
        </w:rPr>
        <w:t xml:space="preserve"> s</w:t>
      </w:r>
      <w:r w:rsidRPr="00073CF7">
        <w:rPr>
          <w:rFonts w:ascii="Arial" w:hAnsi="Arial" w:cs="Arial"/>
          <w:sz w:val="20"/>
          <w:szCs w:val="20"/>
        </w:rPr>
        <w:t xml:space="preserve">urvival </w:t>
      </w:r>
      <w:r w:rsidRPr="00174F02">
        <w:rPr>
          <w:rFonts w:ascii="Arial" w:hAnsi="Arial" w:cs="Arial"/>
          <w:sz w:val="20"/>
          <w:szCs w:val="20"/>
        </w:rPr>
        <w:t>c</w:t>
      </w:r>
      <w:r w:rsidRPr="00073CF7">
        <w:rPr>
          <w:rFonts w:ascii="Arial" w:hAnsi="Arial" w:cs="Arial"/>
          <w:sz w:val="20"/>
          <w:szCs w:val="20"/>
        </w:rPr>
        <w:t>ensus</w:t>
      </w:r>
      <w:r w:rsidRPr="00174F02">
        <w:rPr>
          <w:rFonts w:ascii="Arial" w:hAnsi="Arial" w:cs="Arial"/>
          <w:sz w:val="20"/>
          <w:szCs w:val="20"/>
        </w:rPr>
        <w:t>, g</w:t>
      </w:r>
      <w:r w:rsidRPr="00073CF7">
        <w:rPr>
          <w:rFonts w:ascii="Arial" w:hAnsi="Arial" w:cs="Arial"/>
          <w:sz w:val="20"/>
          <w:szCs w:val="20"/>
        </w:rPr>
        <w:t>rowth (condition factor) rates</w:t>
      </w:r>
      <w:r w:rsidRPr="00174F02">
        <w:rPr>
          <w:rFonts w:ascii="Arial" w:hAnsi="Arial" w:cs="Arial"/>
          <w:sz w:val="20"/>
          <w:szCs w:val="20"/>
        </w:rPr>
        <w:t>, standard l</w:t>
      </w:r>
      <w:r w:rsidRPr="00073CF7">
        <w:rPr>
          <w:rFonts w:ascii="Arial" w:hAnsi="Arial" w:cs="Arial"/>
          <w:sz w:val="20"/>
          <w:szCs w:val="20"/>
        </w:rPr>
        <w:t>ength</w:t>
      </w:r>
      <w:r w:rsidRPr="00174F02">
        <w:rPr>
          <w:rFonts w:ascii="Arial" w:hAnsi="Arial" w:cs="Arial"/>
          <w:sz w:val="20"/>
          <w:szCs w:val="20"/>
        </w:rPr>
        <w:t>, m</w:t>
      </w:r>
      <w:r w:rsidRPr="00073CF7">
        <w:rPr>
          <w:rFonts w:ascii="Arial" w:hAnsi="Arial" w:cs="Arial"/>
          <w:sz w:val="20"/>
          <w:szCs w:val="20"/>
        </w:rPr>
        <w:t>ass</w:t>
      </w:r>
      <w:r w:rsidRPr="00174F02">
        <w:rPr>
          <w:rFonts w:ascii="Arial" w:hAnsi="Arial" w:cs="Arial"/>
          <w:sz w:val="20"/>
          <w:szCs w:val="20"/>
        </w:rPr>
        <w:t>, i</w:t>
      </w:r>
      <w:r w:rsidRPr="00073CF7">
        <w:rPr>
          <w:rFonts w:ascii="Arial" w:hAnsi="Arial" w:cs="Arial"/>
          <w:sz w:val="20"/>
          <w:szCs w:val="20"/>
        </w:rPr>
        <w:t>ncidences of late onset morbidity</w:t>
      </w:r>
      <w:r w:rsidRPr="00174F0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fecundity,</w:t>
      </w:r>
      <w:r w:rsidRPr="00174F02">
        <w:rPr>
          <w:rFonts w:ascii="Arial" w:hAnsi="Arial" w:cs="Arial"/>
          <w:sz w:val="20"/>
          <w:szCs w:val="20"/>
        </w:rPr>
        <w:t xml:space="preserve"> and s</w:t>
      </w:r>
      <w:r w:rsidRPr="00073CF7">
        <w:rPr>
          <w:rFonts w:ascii="Arial" w:hAnsi="Arial" w:cs="Arial"/>
          <w:sz w:val="20"/>
          <w:szCs w:val="20"/>
        </w:rPr>
        <w:t>ex ratios</w:t>
      </w:r>
      <w:r>
        <w:rPr>
          <w:rFonts w:ascii="Arial" w:hAnsi="Arial" w:cs="Arial"/>
          <w:sz w:val="20"/>
          <w:szCs w:val="20"/>
        </w:rPr>
        <w:t xml:space="preserve"> (whe</w:t>
      </w:r>
      <w:r w:rsidR="00A71540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 possible)</w:t>
      </w:r>
      <w:r w:rsidRPr="00174F02">
        <w:rPr>
          <w:rFonts w:ascii="Arial" w:hAnsi="Arial" w:cs="Arial"/>
          <w:sz w:val="20"/>
          <w:szCs w:val="20"/>
        </w:rPr>
        <w:t>.</w:t>
      </w:r>
    </w:p>
    <w:p w14:paraId="6925B749" w14:textId="776A3E5C" w:rsidR="000E5B17" w:rsidRDefault="000E5B17" w:rsidP="125D016E">
      <w:pPr>
        <w:rPr>
          <w:rFonts w:ascii="Arial" w:hAnsi="Arial" w:cs="Arial"/>
          <w:sz w:val="20"/>
          <w:szCs w:val="20"/>
        </w:rPr>
      </w:pPr>
    </w:p>
    <w:p w14:paraId="66F5589D" w14:textId="2B1DBB31" w:rsidR="00B357FF" w:rsidRDefault="00B357FF" w:rsidP="00626A8D">
      <w:pPr>
        <w:rPr>
          <w:rFonts w:ascii="Arial" w:hAnsi="Arial" w:cs="Arial"/>
          <w:b/>
          <w:sz w:val="20"/>
          <w:szCs w:val="20"/>
        </w:rPr>
      </w:pPr>
      <w:r w:rsidRPr="00B357FF">
        <w:rPr>
          <w:rFonts w:ascii="Arial" w:hAnsi="Arial" w:cs="Arial"/>
          <w:b/>
          <w:sz w:val="20"/>
          <w:szCs w:val="20"/>
        </w:rPr>
        <w:lastRenderedPageBreak/>
        <w:t>Recordkeeping</w:t>
      </w:r>
    </w:p>
    <w:p w14:paraId="2EA30EF5" w14:textId="77777777" w:rsidR="00F15143" w:rsidRPr="00B357FF" w:rsidRDefault="00F15143" w:rsidP="00626A8D">
      <w:pPr>
        <w:rPr>
          <w:rFonts w:ascii="Arial" w:hAnsi="Arial" w:cs="Arial"/>
          <w:b/>
          <w:sz w:val="20"/>
          <w:szCs w:val="20"/>
        </w:rPr>
      </w:pPr>
    </w:p>
    <w:p w14:paraId="3DFDB50B" w14:textId="77777777" w:rsidR="00F15143" w:rsidRPr="004A025A" w:rsidRDefault="00F15143" w:rsidP="00F15143">
      <w:pPr>
        <w:jc w:val="both"/>
        <w:rPr>
          <w:rFonts w:ascii="Arial" w:hAnsi="Arial" w:cs="Arial"/>
          <w:sz w:val="20"/>
          <w:szCs w:val="20"/>
        </w:rPr>
      </w:pPr>
      <w:r w:rsidRPr="004A025A">
        <w:rPr>
          <w:rFonts w:ascii="Arial" w:hAnsi="Arial" w:cs="Arial"/>
          <w:sz w:val="20"/>
          <w:szCs w:val="20"/>
        </w:rPr>
        <w:t>All study data will be recorded in the study workbook:</w:t>
      </w:r>
    </w:p>
    <w:p w14:paraId="49172A5B" w14:textId="6011EC2F" w:rsidR="00F15143" w:rsidRPr="004A025A" w:rsidRDefault="00F15143" w:rsidP="00F15143">
      <w:pPr>
        <w:jc w:val="both"/>
        <w:rPr>
          <w:rFonts w:ascii="Arial" w:hAnsi="Arial" w:cs="Arial"/>
          <w:sz w:val="20"/>
          <w:szCs w:val="20"/>
        </w:rPr>
      </w:pPr>
      <w:r w:rsidRPr="004A025A">
        <w:rPr>
          <w:rFonts w:ascii="Arial" w:hAnsi="Arial" w:cs="Arial"/>
          <w:sz w:val="20"/>
          <w:szCs w:val="20"/>
        </w:rPr>
        <w:t>\\ion\Reptile-Aquatics\Cavefish\Projects\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Pr="004A025A">
        <w:rPr>
          <w:rFonts w:ascii="Arial" w:hAnsi="Arial" w:cs="Arial"/>
          <w:sz w:val="20"/>
          <w:szCs w:val="20"/>
        </w:rPr>
        <w:t xml:space="preserve"> Production\Pilot</w:t>
      </w:r>
      <w:r w:rsidR="00FE4846" w:rsidRPr="004A025A">
        <w:rPr>
          <w:rFonts w:ascii="Arial" w:hAnsi="Arial" w:cs="Arial"/>
          <w:sz w:val="20"/>
          <w:szCs w:val="20"/>
        </w:rPr>
        <w:t xml:space="preserve"> </w:t>
      </w:r>
      <w:r w:rsidRPr="004A025A">
        <w:rPr>
          <w:rFonts w:ascii="Arial" w:hAnsi="Arial" w:cs="Arial"/>
          <w:sz w:val="20"/>
          <w:szCs w:val="20"/>
        </w:rPr>
        <w:t>Project Proposal\</w:t>
      </w:r>
      <w:r w:rsidR="00DF7A03" w:rsidRPr="00DF7A03">
        <w:rPr>
          <w:rFonts w:ascii="Arial" w:hAnsi="Arial" w:cs="Arial"/>
          <w:i/>
          <w:iCs/>
          <w:sz w:val="20"/>
          <w:szCs w:val="20"/>
        </w:rPr>
        <w:t>Mysis</w:t>
      </w:r>
      <w:r w:rsidRPr="004A025A">
        <w:rPr>
          <w:rFonts w:ascii="Arial" w:hAnsi="Arial" w:cs="Arial"/>
          <w:sz w:val="20"/>
          <w:szCs w:val="20"/>
        </w:rPr>
        <w:t xml:space="preserve"> Pilot Workbook.xlsx</w:t>
      </w:r>
    </w:p>
    <w:p w14:paraId="18C0CA37" w14:textId="77777777" w:rsidR="00F15143" w:rsidRPr="00174F02" w:rsidRDefault="00F15143" w:rsidP="00F15143">
      <w:pPr>
        <w:jc w:val="both"/>
        <w:rPr>
          <w:rFonts w:ascii="Arial" w:hAnsi="Arial" w:cs="Arial"/>
          <w:sz w:val="20"/>
          <w:szCs w:val="20"/>
        </w:rPr>
      </w:pPr>
    </w:p>
    <w:p w14:paraId="371A5BB3" w14:textId="598B2CA5" w:rsidR="00F15143" w:rsidRDefault="00F15143" w:rsidP="00F15143">
      <w:pPr>
        <w:jc w:val="both"/>
        <w:rPr>
          <w:rFonts w:ascii="Arial" w:hAnsi="Arial" w:cs="Arial"/>
          <w:sz w:val="20"/>
          <w:szCs w:val="20"/>
        </w:rPr>
      </w:pPr>
      <w:r w:rsidRPr="00174F02">
        <w:rPr>
          <w:rFonts w:ascii="Arial" w:hAnsi="Arial" w:cs="Arial"/>
          <w:sz w:val="20"/>
          <w:szCs w:val="20"/>
        </w:rPr>
        <w:t xml:space="preserve">As well, the </w:t>
      </w:r>
      <w:r>
        <w:rPr>
          <w:rFonts w:ascii="Arial" w:hAnsi="Arial" w:cs="Arial"/>
          <w:sz w:val="20"/>
          <w:szCs w:val="20"/>
        </w:rPr>
        <w:t>O</w:t>
      </w:r>
      <w:r w:rsidRPr="00174F02"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z w:val="20"/>
          <w:szCs w:val="20"/>
        </w:rPr>
        <w:t>N</w:t>
      </w:r>
      <w:r w:rsidRPr="00174F02">
        <w:rPr>
          <w:rFonts w:ascii="Arial" w:hAnsi="Arial" w:cs="Arial"/>
          <w:sz w:val="20"/>
          <w:szCs w:val="20"/>
        </w:rPr>
        <w:t>ote</w:t>
      </w:r>
      <w:r w:rsidR="0008391E">
        <w:rPr>
          <w:rFonts w:ascii="Arial" w:hAnsi="Arial" w:cs="Arial"/>
          <w:sz w:val="20"/>
          <w:szCs w:val="20"/>
        </w:rPr>
        <w:t xml:space="preserve"> Alternative Feeds</w:t>
      </w:r>
      <w:r>
        <w:rPr>
          <w:rFonts w:ascii="Arial" w:hAnsi="Arial" w:cs="Arial"/>
          <w:sz w:val="20"/>
          <w:szCs w:val="20"/>
        </w:rPr>
        <w:t xml:space="preserve"> </w:t>
      </w:r>
      <w:r w:rsidR="0008391E">
        <w:rPr>
          <w:rFonts w:ascii="Arial" w:hAnsi="Arial" w:cs="Arial"/>
          <w:sz w:val="20"/>
          <w:szCs w:val="20"/>
        </w:rPr>
        <w:t>section</w:t>
      </w:r>
      <w:r w:rsidRPr="00174F02">
        <w:rPr>
          <w:rFonts w:ascii="Arial" w:hAnsi="Arial" w:cs="Arial"/>
          <w:sz w:val="20"/>
          <w:szCs w:val="20"/>
        </w:rPr>
        <w:t xml:space="preserve"> can be accessed within the </w:t>
      </w:r>
      <w:proofErr w:type="spellStart"/>
      <w:r w:rsidRPr="00174F02">
        <w:rPr>
          <w:rFonts w:ascii="Arial" w:hAnsi="Arial" w:cs="Arial"/>
          <w:sz w:val="20"/>
          <w:szCs w:val="20"/>
        </w:rPr>
        <w:t>Cavefish_</w:t>
      </w:r>
      <w:r>
        <w:rPr>
          <w:rFonts w:ascii="Arial" w:hAnsi="Arial" w:cs="Arial"/>
          <w:sz w:val="20"/>
          <w:szCs w:val="20"/>
        </w:rPr>
        <w:t>u</w:t>
      </w:r>
      <w:proofErr w:type="spellEnd"/>
      <w:r w:rsidRPr="00174F02">
        <w:rPr>
          <w:rFonts w:ascii="Arial" w:hAnsi="Arial" w:cs="Arial"/>
          <w:sz w:val="20"/>
          <w:szCs w:val="20"/>
        </w:rPr>
        <w:t xml:space="preserve"> Notebook. </w:t>
      </w:r>
    </w:p>
    <w:p w14:paraId="1CB1AA7D" w14:textId="66E63F0C" w:rsidR="00A620C7" w:rsidRDefault="00A620C7" w:rsidP="00F15143">
      <w:pPr>
        <w:jc w:val="both"/>
        <w:rPr>
          <w:rFonts w:ascii="Arial" w:hAnsi="Arial" w:cs="Arial"/>
          <w:sz w:val="20"/>
          <w:szCs w:val="20"/>
        </w:rPr>
      </w:pPr>
    </w:p>
    <w:p w14:paraId="6501B370" w14:textId="77777777" w:rsidR="00A620C7" w:rsidRPr="00174F02" w:rsidRDefault="00A620C7" w:rsidP="00A620C7">
      <w:pPr>
        <w:jc w:val="both"/>
        <w:rPr>
          <w:rFonts w:ascii="Arial" w:hAnsi="Arial" w:cs="Arial"/>
          <w:b/>
          <w:sz w:val="20"/>
          <w:szCs w:val="20"/>
        </w:rPr>
      </w:pPr>
      <w:r w:rsidRPr="00174F02">
        <w:rPr>
          <w:rFonts w:ascii="Arial" w:hAnsi="Arial" w:cs="Arial"/>
          <w:b/>
          <w:sz w:val="20"/>
          <w:szCs w:val="20"/>
        </w:rPr>
        <w:t xml:space="preserve">Veterinary </w:t>
      </w:r>
    </w:p>
    <w:p w14:paraId="0D4DBE5C" w14:textId="77777777" w:rsidR="00A620C7" w:rsidRPr="00174F02" w:rsidRDefault="00A620C7" w:rsidP="00A620C7">
      <w:pPr>
        <w:jc w:val="both"/>
        <w:rPr>
          <w:rFonts w:ascii="Arial" w:hAnsi="Arial" w:cs="Arial"/>
          <w:b/>
          <w:sz w:val="20"/>
          <w:szCs w:val="20"/>
        </w:rPr>
      </w:pPr>
    </w:p>
    <w:p w14:paraId="7A8C8DC2" w14:textId="5FC3F066" w:rsidR="00A620C7" w:rsidRPr="00073CF7" w:rsidRDefault="00A620C7" w:rsidP="00A620C7">
      <w:pPr>
        <w:jc w:val="both"/>
        <w:rPr>
          <w:rFonts w:ascii="Arial" w:hAnsi="Arial" w:cs="Arial"/>
          <w:bCs/>
          <w:sz w:val="20"/>
          <w:szCs w:val="20"/>
        </w:rPr>
      </w:pPr>
      <w:r w:rsidRPr="00174F02">
        <w:rPr>
          <w:rFonts w:ascii="Arial" w:hAnsi="Arial" w:cs="Arial"/>
          <w:bCs/>
          <w:sz w:val="20"/>
          <w:szCs w:val="20"/>
        </w:rPr>
        <w:t xml:space="preserve">The environmental conditions and densities are consistent with those typical in the facility. We do not expect higher losses due to these conditions. The veterinarian </w:t>
      </w:r>
      <w:r>
        <w:rPr>
          <w:rFonts w:ascii="Arial" w:hAnsi="Arial" w:cs="Arial"/>
          <w:bCs/>
          <w:sz w:val="20"/>
          <w:szCs w:val="20"/>
        </w:rPr>
        <w:t>was</w:t>
      </w:r>
      <w:r w:rsidRPr="00174F02">
        <w:rPr>
          <w:rFonts w:ascii="Arial" w:hAnsi="Arial" w:cs="Arial"/>
          <w:bCs/>
          <w:sz w:val="20"/>
          <w:szCs w:val="20"/>
        </w:rPr>
        <w:t xml:space="preserve"> consulted </w:t>
      </w:r>
      <w:r>
        <w:rPr>
          <w:rFonts w:ascii="Arial" w:hAnsi="Arial" w:cs="Arial"/>
          <w:bCs/>
          <w:sz w:val="20"/>
          <w:szCs w:val="20"/>
        </w:rPr>
        <w:t>during</w:t>
      </w:r>
      <w:r w:rsidRPr="00174F02">
        <w:rPr>
          <w:rFonts w:ascii="Arial" w:hAnsi="Arial" w:cs="Arial"/>
          <w:bCs/>
          <w:sz w:val="20"/>
          <w:szCs w:val="20"/>
        </w:rPr>
        <w:t xml:space="preserve"> the formation of this pilot. The veterinarian will be kept appraised of the pilot progress.</w:t>
      </w:r>
    </w:p>
    <w:p w14:paraId="4D215A10" w14:textId="77777777" w:rsidR="00A04963" w:rsidRDefault="00A04963" w:rsidP="00771619">
      <w:pPr>
        <w:rPr>
          <w:rFonts w:ascii="Arial" w:hAnsi="Arial" w:cs="Arial"/>
          <w:sz w:val="20"/>
          <w:szCs w:val="20"/>
        </w:rPr>
      </w:pPr>
    </w:p>
    <w:p w14:paraId="7E8129A8" w14:textId="5798C8DC" w:rsidR="002F0B5D" w:rsidRPr="002F0B5D" w:rsidRDefault="002F0B5D" w:rsidP="00771619">
      <w:pPr>
        <w:rPr>
          <w:rFonts w:ascii="Arial" w:hAnsi="Arial" w:cs="Arial"/>
          <w:b/>
          <w:sz w:val="20"/>
          <w:szCs w:val="20"/>
        </w:rPr>
      </w:pPr>
      <w:r w:rsidRPr="002F0B5D">
        <w:rPr>
          <w:rFonts w:ascii="Arial" w:hAnsi="Arial" w:cs="Arial"/>
          <w:b/>
          <w:sz w:val="20"/>
          <w:szCs w:val="20"/>
        </w:rPr>
        <w:t>References</w:t>
      </w:r>
    </w:p>
    <w:p w14:paraId="1BDC0AB6" w14:textId="347EAD7D" w:rsidR="00F601DB" w:rsidRPr="00FE4846" w:rsidRDefault="00F601DB" w:rsidP="00F601DB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proofErr w:type="spellStart"/>
      <w:r w:rsidRPr="00FE4846">
        <w:rPr>
          <w:rFonts w:ascii="Arial" w:hAnsi="Arial" w:cs="Arial"/>
          <w:sz w:val="20"/>
          <w:szCs w:val="20"/>
        </w:rPr>
        <w:t>Hengherr</w:t>
      </w:r>
      <w:proofErr w:type="spellEnd"/>
      <w:r w:rsidRPr="00FE4846">
        <w:rPr>
          <w:rFonts w:ascii="Arial" w:hAnsi="Arial" w:cs="Arial"/>
          <w:sz w:val="20"/>
          <w:szCs w:val="20"/>
        </w:rPr>
        <w:t xml:space="preserve">, Steffen, and Ralph O. </w:t>
      </w:r>
      <w:proofErr w:type="spellStart"/>
      <w:r w:rsidRPr="00FE4846">
        <w:rPr>
          <w:rFonts w:ascii="Arial" w:hAnsi="Arial" w:cs="Arial"/>
          <w:sz w:val="20"/>
          <w:szCs w:val="20"/>
        </w:rPr>
        <w:t>Schill</w:t>
      </w:r>
      <w:proofErr w:type="spellEnd"/>
      <w:r w:rsidRPr="00FE4846">
        <w:rPr>
          <w:rFonts w:ascii="Arial" w:hAnsi="Arial" w:cs="Arial"/>
          <w:sz w:val="20"/>
          <w:szCs w:val="20"/>
        </w:rPr>
        <w:t xml:space="preserve">. “Dormant Stages in Freshwater Bryozoans—An Adaptation to Transcend Environmental Constraints.” </w:t>
      </w:r>
      <w:r w:rsidRPr="00FE4846">
        <w:rPr>
          <w:rFonts w:ascii="Arial" w:hAnsi="Arial" w:cs="Arial"/>
          <w:i/>
          <w:iCs/>
          <w:sz w:val="20"/>
          <w:szCs w:val="20"/>
        </w:rPr>
        <w:t>Journal of Insect Physiology</w:t>
      </w:r>
      <w:r w:rsidRPr="00FE4846">
        <w:rPr>
          <w:rFonts w:ascii="Arial" w:hAnsi="Arial" w:cs="Arial"/>
          <w:sz w:val="20"/>
          <w:szCs w:val="20"/>
        </w:rPr>
        <w:t xml:space="preserve">, vol. 57, no. 5, 2011, pp. 595–601., </w:t>
      </w:r>
      <w:proofErr w:type="gramStart"/>
      <w:r w:rsidRPr="00FE4846">
        <w:rPr>
          <w:rFonts w:ascii="Arial" w:hAnsi="Arial" w:cs="Arial"/>
          <w:sz w:val="20"/>
          <w:szCs w:val="20"/>
        </w:rPr>
        <w:t>doi:10.1016/j.jinsphys</w:t>
      </w:r>
      <w:proofErr w:type="gramEnd"/>
      <w:r w:rsidRPr="00FE4846">
        <w:rPr>
          <w:rFonts w:ascii="Arial" w:hAnsi="Arial" w:cs="Arial"/>
          <w:sz w:val="20"/>
          <w:szCs w:val="20"/>
        </w:rPr>
        <w:t xml:space="preserve">.2011.03.018. </w:t>
      </w:r>
    </w:p>
    <w:p w14:paraId="7AD260D5" w14:textId="4B2C9CC9" w:rsidR="006B2616" w:rsidRPr="00FE4846" w:rsidRDefault="006B2616" w:rsidP="006B2616">
      <w:pPr>
        <w:ind w:left="720" w:hanging="720"/>
        <w:rPr>
          <w:rFonts w:ascii="Arial" w:hAnsi="Arial" w:cs="Arial"/>
          <w:sz w:val="20"/>
          <w:szCs w:val="20"/>
        </w:rPr>
      </w:pPr>
      <w:r w:rsidRPr="00FE4846">
        <w:rPr>
          <w:rFonts w:ascii="Arial" w:hAnsi="Arial" w:cs="Arial"/>
          <w:sz w:val="20"/>
          <w:szCs w:val="20"/>
        </w:rPr>
        <w:t xml:space="preserve">Lawrence et al. Successful Replacement of </w:t>
      </w:r>
      <w:r w:rsidRPr="00FE4846">
        <w:rPr>
          <w:rFonts w:ascii="Arial" w:hAnsi="Arial" w:cs="Arial"/>
          <w:i/>
          <w:sz w:val="20"/>
          <w:szCs w:val="20"/>
        </w:rPr>
        <w:t xml:space="preserve">Artemia salina </w:t>
      </w:r>
      <w:r w:rsidRPr="00FE4846">
        <w:rPr>
          <w:rFonts w:ascii="Arial" w:hAnsi="Arial" w:cs="Arial"/>
          <w:sz w:val="20"/>
          <w:szCs w:val="20"/>
        </w:rPr>
        <w:t>nauplii with Marine Rotifers (</w:t>
      </w:r>
      <w:proofErr w:type="spellStart"/>
      <w:r w:rsidRPr="00FE4846">
        <w:rPr>
          <w:rFonts w:ascii="Arial" w:hAnsi="Arial" w:cs="Arial"/>
          <w:i/>
          <w:sz w:val="20"/>
          <w:szCs w:val="20"/>
        </w:rPr>
        <w:t>Brachionus</w:t>
      </w:r>
      <w:proofErr w:type="spellEnd"/>
      <w:r w:rsidRPr="00FE484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E4846">
        <w:rPr>
          <w:rFonts w:ascii="Arial" w:hAnsi="Arial" w:cs="Arial"/>
          <w:i/>
          <w:sz w:val="20"/>
          <w:szCs w:val="20"/>
        </w:rPr>
        <w:t>plicatilis</w:t>
      </w:r>
      <w:proofErr w:type="spellEnd"/>
      <w:r w:rsidRPr="00FE4846">
        <w:rPr>
          <w:rFonts w:ascii="Arial" w:hAnsi="Arial" w:cs="Arial"/>
          <w:i/>
          <w:sz w:val="20"/>
          <w:szCs w:val="20"/>
        </w:rPr>
        <w:t xml:space="preserve">) </w:t>
      </w:r>
      <w:r w:rsidRPr="00FE4846">
        <w:rPr>
          <w:rFonts w:ascii="Arial" w:hAnsi="Arial" w:cs="Arial"/>
          <w:sz w:val="20"/>
          <w:szCs w:val="20"/>
        </w:rPr>
        <w:t>in the Diet of Preadult Zebrafish (</w:t>
      </w:r>
      <w:r w:rsidRPr="00FE4846">
        <w:rPr>
          <w:rFonts w:ascii="Arial" w:hAnsi="Arial" w:cs="Arial"/>
          <w:i/>
          <w:sz w:val="20"/>
          <w:szCs w:val="20"/>
        </w:rPr>
        <w:t xml:space="preserve">Danio rerio) </w:t>
      </w:r>
      <w:r w:rsidRPr="00FE4846">
        <w:rPr>
          <w:rFonts w:ascii="Arial" w:hAnsi="Arial" w:cs="Arial"/>
          <w:sz w:val="20"/>
          <w:szCs w:val="20"/>
        </w:rPr>
        <w:t>2015</w:t>
      </w:r>
    </w:p>
    <w:p w14:paraId="0987A2EA" w14:textId="77777777" w:rsidR="006B2616" w:rsidRPr="00FE4846" w:rsidRDefault="006B2616" w:rsidP="006B2616">
      <w:pPr>
        <w:ind w:left="720" w:hanging="720"/>
        <w:rPr>
          <w:rFonts w:ascii="Arial" w:hAnsi="Arial" w:cs="Arial"/>
          <w:sz w:val="20"/>
          <w:szCs w:val="20"/>
        </w:rPr>
      </w:pPr>
    </w:p>
    <w:p w14:paraId="1B0F3D89" w14:textId="55BB78C1" w:rsidR="00F601DB" w:rsidRPr="00FE4846" w:rsidRDefault="00F601DB" w:rsidP="00F601DB">
      <w:pPr>
        <w:ind w:left="720" w:hanging="720"/>
        <w:rPr>
          <w:rFonts w:ascii="Arial" w:hAnsi="Arial" w:cs="Arial"/>
          <w:sz w:val="20"/>
          <w:szCs w:val="20"/>
        </w:rPr>
      </w:pPr>
      <w:r w:rsidRPr="00FE4846">
        <w:rPr>
          <w:rFonts w:ascii="Arial" w:hAnsi="Arial" w:cs="Arial"/>
          <w:sz w:val="20"/>
          <w:szCs w:val="20"/>
        </w:rPr>
        <w:t xml:space="preserve">Riddle et al. Raising the Mexican Tetra </w:t>
      </w:r>
      <w:r w:rsidRPr="00FE4846">
        <w:rPr>
          <w:rFonts w:ascii="Arial" w:hAnsi="Arial" w:cs="Arial"/>
          <w:i/>
          <w:sz w:val="20"/>
          <w:szCs w:val="20"/>
        </w:rPr>
        <w:t xml:space="preserve">Astyanax mexicanus </w:t>
      </w:r>
      <w:r w:rsidRPr="00FE4846">
        <w:rPr>
          <w:rFonts w:ascii="Arial" w:hAnsi="Arial" w:cs="Arial"/>
          <w:sz w:val="20"/>
          <w:szCs w:val="20"/>
        </w:rPr>
        <w:t>for Analysis of Post-larval Phenotypes and Whole-mount Immunohistochemistry. 2018</w:t>
      </w:r>
    </w:p>
    <w:p w14:paraId="6EB8308A" w14:textId="77777777" w:rsidR="00CC2400" w:rsidRPr="00FE4846" w:rsidRDefault="00CC2400" w:rsidP="00CC2400">
      <w:pPr>
        <w:spacing w:before="100" w:beforeAutospacing="1" w:after="100" w:afterAutospacing="1"/>
        <w:ind w:left="567" w:hanging="567"/>
        <w:rPr>
          <w:rFonts w:ascii="Arial" w:hAnsi="Arial" w:cs="Arial"/>
          <w:sz w:val="20"/>
          <w:szCs w:val="20"/>
        </w:rPr>
      </w:pPr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Sabina, D., Gohar, W. and </w:t>
      </w:r>
      <w:proofErr w:type="spellStart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Hukam</w:t>
      </w:r>
      <w:proofErr w:type="spellEnd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, S., 2016. Dietary Lipid Requirement for Neon Tetra (</w:t>
      </w:r>
      <w:proofErr w:type="spellStart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Paracheirodon</w:t>
      </w:r>
      <w:proofErr w:type="spellEnd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Innesi</w:t>
      </w:r>
      <w:proofErr w:type="spellEnd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): A Valuable Ornamental Fish. </w:t>
      </w:r>
      <w:r w:rsidRPr="00FE484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SKUAST Journal of Research</w:t>
      </w:r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, 18(2), pp.146-153.</w:t>
      </w:r>
      <w:r w:rsidRPr="00FE4846" w:rsidDel="00490DD9">
        <w:rPr>
          <w:rFonts w:ascii="Arial" w:hAnsi="Arial" w:cs="Arial"/>
          <w:sz w:val="20"/>
          <w:szCs w:val="20"/>
        </w:rPr>
        <w:t xml:space="preserve"> </w:t>
      </w:r>
    </w:p>
    <w:p w14:paraId="14146D77" w14:textId="2B2B14D2" w:rsidR="00CC2400" w:rsidRPr="00FE4846" w:rsidRDefault="00CC2400" w:rsidP="00CC2400">
      <w:pPr>
        <w:ind w:left="720" w:hanging="720"/>
        <w:rPr>
          <w:rFonts w:ascii="Arial" w:hAnsi="Arial" w:cs="Arial"/>
          <w:sz w:val="20"/>
          <w:szCs w:val="20"/>
        </w:rPr>
      </w:pPr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Sealey, W., Barrows, F., </w:t>
      </w:r>
      <w:proofErr w:type="spellStart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Casten</w:t>
      </w:r>
      <w:proofErr w:type="spellEnd"/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, M. and Hardy, R., 2009. Dietary Protein Source and Level Affects Growth in Neon Tetras. </w:t>
      </w:r>
      <w:r w:rsidRPr="00FE484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North American Journal of Aquaculture</w:t>
      </w:r>
      <w:r w:rsidRPr="00FE4846">
        <w:rPr>
          <w:rFonts w:ascii="Arial" w:hAnsi="Arial" w:cs="Arial"/>
          <w:color w:val="000000"/>
          <w:sz w:val="20"/>
          <w:szCs w:val="20"/>
          <w:shd w:val="clear" w:color="auto" w:fill="FFFFFF"/>
        </w:rPr>
        <w:t>, 71(4), pp.320-324.</w:t>
      </w:r>
    </w:p>
    <w:p w14:paraId="32B86093" w14:textId="77777777" w:rsidR="00F601DB" w:rsidRPr="00FE4846" w:rsidRDefault="00F601DB" w:rsidP="00F601DB">
      <w:pPr>
        <w:ind w:left="720" w:hanging="720"/>
        <w:rPr>
          <w:rFonts w:ascii="Arial" w:hAnsi="Arial" w:cs="Arial"/>
          <w:sz w:val="20"/>
          <w:szCs w:val="20"/>
          <w:u w:val="single"/>
        </w:rPr>
      </w:pPr>
    </w:p>
    <w:p w14:paraId="665DBCE5" w14:textId="77777777" w:rsidR="00F601DB" w:rsidRPr="00FE4846" w:rsidRDefault="00F601DB" w:rsidP="00F601DB">
      <w:p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</w:rPr>
      </w:pPr>
      <w:proofErr w:type="spellStart"/>
      <w:r w:rsidRPr="00FE4846">
        <w:rPr>
          <w:rFonts w:ascii="Arial" w:hAnsi="Arial" w:cs="Arial"/>
          <w:sz w:val="20"/>
          <w:szCs w:val="20"/>
        </w:rPr>
        <w:t>Tocher</w:t>
      </w:r>
      <w:proofErr w:type="spellEnd"/>
      <w:r w:rsidRPr="00FE4846">
        <w:rPr>
          <w:rFonts w:ascii="Arial" w:hAnsi="Arial" w:cs="Arial"/>
          <w:sz w:val="20"/>
          <w:szCs w:val="20"/>
        </w:rPr>
        <w:t xml:space="preserve"> D R. Fatty acid requirements in ontogeny of marine and freshwater fish. </w:t>
      </w:r>
      <w:r w:rsidRPr="00FE4846">
        <w:rPr>
          <w:rFonts w:ascii="Arial" w:hAnsi="Arial" w:cs="Arial"/>
          <w:i/>
          <w:iCs/>
          <w:sz w:val="20"/>
          <w:szCs w:val="20"/>
        </w:rPr>
        <w:t xml:space="preserve">Aquaculture Research </w:t>
      </w:r>
      <w:r w:rsidRPr="00FE4846">
        <w:rPr>
          <w:rFonts w:ascii="Arial" w:hAnsi="Arial" w:cs="Arial"/>
          <w:sz w:val="20"/>
          <w:szCs w:val="20"/>
        </w:rPr>
        <w:t>41: 717–732. 2010</w:t>
      </w:r>
    </w:p>
    <w:p w14:paraId="377B6B3F" w14:textId="1271AF0E" w:rsidR="002F0B5D" w:rsidRPr="00780E0B" w:rsidRDefault="004C0329" w:rsidP="00780E0B">
      <w:pPr>
        <w:pStyle w:val="NormalWeb"/>
        <w:ind w:left="567" w:hanging="567"/>
        <w:rPr>
          <w:rFonts w:ascii="Arial" w:hAnsi="Arial" w:cs="Arial"/>
          <w:sz w:val="20"/>
          <w:szCs w:val="20"/>
        </w:rPr>
      </w:pPr>
      <w:r w:rsidRPr="00FE4846">
        <w:rPr>
          <w:rFonts w:ascii="Arial" w:hAnsi="Arial" w:cs="Arial"/>
          <w:sz w:val="20"/>
          <w:szCs w:val="20"/>
        </w:rPr>
        <w:t xml:space="preserve">Wang, X, et al. “A Novel Pathogenic Bacteria (Vibrio Fortis) Causing Enteritis in Cultured </w:t>
      </w:r>
      <w:proofErr w:type="spellStart"/>
      <w:proofErr w:type="gramStart"/>
      <w:r w:rsidRPr="00FE4846">
        <w:rPr>
          <w:rFonts w:ascii="Arial" w:hAnsi="Arial" w:cs="Arial"/>
          <w:sz w:val="20"/>
          <w:szCs w:val="20"/>
        </w:rPr>
        <w:t>Seahorses,Hippocampus</w:t>
      </w:r>
      <w:proofErr w:type="spellEnd"/>
      <w:proofErr w:type="gramEnd"/>
      <w:r w:rsidRPr="00FE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4846">
        <w:rPr>
          <w:rFonts w:ascii="Arial" w:hAnsi="Arial" w:cs="Arial"/>
          <w:sz w:val="20"/>
          <w:szCs w:val="20"/>
        </w:rPr>
        <w:t>ErectusPerry</w:t>
      </w:r>
      <w:proofErr w:type="spellEnd"/>
      <w:r w:rsidRPr="00FE4846">
        <w:rPr>
          <w:rFonts w:ascii="Arial" w:hAnsi="Arial" w:cs="Arial"/>
          <w:sz w:val="20"/>
          <w:szCs w:val="20"/>
        </w:rPr>
        <w:t xml:space="preserve">, 1810.” </w:t>
      </w:r>
      <w:r w:rsidRPr="00FE4846">
        <w:rPr>
          <w:rFonts w:ascii="Arial" w:hAnsi="Arial" w:cs="Arial"/>
          <w:i/>
          <w:iCs/>
          <w:sz w:val="20"/>
          <w:szCs w:val="20"/>
        </w:rPr>
        <w:t>Journal of Fish Diseases</w:t>
      </w:r>
      <w:r w:rsidRPr="00FE4846">
        <w:rPr>
          <w:rFonts w:ascii="Arial" w:hAnsi="Arial" w:cs="Arial"/>
          <w:sz w:val="20"/>
          <w:szCs w:val="20"/>
        </w:rPr>
        <w:t xml:space="preserve">, vol. 39, no. 6, 2015, pp. 765–769., doi:10.1111/jfd.12411. </w:t>
      </w:r>
    </w:p>
    <w:sectPr w:rsidR="002F0B5D" w:rsidRPr="00780E0B" w:rsidSect="00DA6599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C3CD1" w14:textId="77777777" w:rsidR="0044350F" w:rsidRDefault="0044350F">
      <w:r>
        <w:separator/>
      </w:r>
    </w:p>
  </w:endnote>
  <w:endnote w:type="continuationSeparator" w:id="0">
    <w:p w14:paraId="6C633054" w14:textId="77777777" w:rsidR="0044350F" w:rsidRDefault="0044350F">
      <w:r>
        <w:continuationSeparator/>
      </w:r>
    </w:p>
  </w:endnote>
  <w:endnote w:type="continuationNotice" w:id="1">
    <w:p w14:paraId="5EE9CD90" w14:textId="77777777" w:rsidR="0044350F" w:rsidRDefault="00443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0921" w14:textId="77777777" w:rsidR="0044350F" w:rsidRDefault="0044350F">
      <w:r>
        <w:separator/>
      </w:r>
    </w:p>
  </w:footnote>
  <w:footnote w:type="continuationSeparator" w:id="0">
    <w:p w14:paraId="742FA5DA" w14:textId="77777777" w:rsidR="0044350F" w:rsidRDefault="0044350F">
      <w:r>
        <w:continuationSeparator/>
      </w:r>
    </w:p>
  </w:footnote>
  <w:footnote w:type="continuationNotice" w:id="1">
    <w:p w14:paraId="4299AEE0" w14:textId="77777777" w:rsidR="0044350F" w:rsidRDefault="004435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4A91B" w14:textId="6BB3D630" w:rsidR="00003187" w:rsidRDefault="00DF7A03" w:rsidP="001C681F">
    <w:pPr>
      <w:pStyle w:val="Header"/>
      <w:tabs>
        <w:tab w:val="clear" w:pos="4320"/>
      </w:tabs>
    </w:pPr>
    <w:r w:rsidRPr="00DF7A03">
      <w:rPr>
        <w:i/>
        <w:iCs/>
      </w:rPr>
      <w:t>Mysis</w:t>
    </w:r>
    <w:r w:rsidR="00003187">
      <w:t xml:space="preserve"> Pilot Cavefish</w:t>
    </w:r>
    <w:r w:rsidR="00003187">
      <w:tab/>
      <w:t>ASI/DAJ</w:t>
    </w:r>
  </w:p>
  <w:p w14:paraId="6C682EB2" w14:textId="2F61D8AC" w:rsidR="00003187" w:rsidRDefault="00003187" w:rsidP="001C681F">
    <w:pPr>
      <w:pStyle w:val="Header"/>
      <w:tabs>
        <w:tab w:val="clear" w:pos="4320"/>
      </w:tabs>
    </w:pPr>
    <w:r>
      <w:tab/>
      <w:t xml:space="preserve">Last updated: </w:t>
    </w:r>
    <w:r w:rsidR="008D3212">
      <w:t>2</w:t>
    </w:r>
    <w:r w:rsidR="00D27707">
      <w:t>6</w:t>
    </w:r>
    <w:r w:rsidR="00CC4319">
      <w:t xml:space="preserve"> </w:t>
    </w:r>
    <w:r w:rsidR="00B45A63">
      <w:t>Sep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C3811"/>
    <w:multiLevelType w:val="hybridMultilevel"/>
    <w:tmpl w:val="AFEA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69F"/>
    <w:multiLevelType w:val="hybridMultilevel"/>
    <w:tmpl w:val="4CE4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A7F8D"/>
    <w:multiLevelType w:val="hybridMultilevel"/>
    <w:tmpl w:val="3D9ABEFE"/>
    <w:lvl w:ilvl="0" w:tplc="6838A6C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D279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206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EE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E7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D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20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7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0E2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01F1E"/>
    <w:multiLevelType w:val="hybridMultilevel"/>
    <w:tmpl w:val="882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4838"/>
    <w:multiLevelType w:val="hybridMultilevel"/>
    <w:tmpl w:val="A972F96E"/>
    <w:lvl w:ilvl="0" w:tplc="7F205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E3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A0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05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A5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0F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24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2F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AE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2338"/>
    <w:multiLevelType w:val="hybridMultilevel"/>
    <w:tmpl w:val="BA04A71A"/>
    <w:lvl w:ilvl="0" w:tplc="52BA12D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E07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1CC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906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20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04A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2A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41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AA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526F2"/>
    <w:multiLevelType w:val="hybridMultilevel"/>
    <w:tmpl w:val="B4689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ngalls, Andrew">
    <w15:presenceInfo w15:providerId="AD" w15:userId="S::ai2318@stowers.org::50f1381a-cc13-4c0c-b103-5fe57cba7d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99"/>
    <w:rsid w:val="0000131E"/>
    <w:rsid w:val="00002712"/>
    <w:rsid w:val="00003187"/>
    <w:rsid w:val="00005216"/>
    <w:rsid w:val="00006EF6"/>
    <w:rsid w:val="00013264"/>
    <w:rsid w:val="00016131"/>
    <w:rsid w:val="00022343"/>
    <w:rsid w:val="000234D3"/>
    <w:rsid w:val="00024D85"/>
    <w:rsid w:val="00034715"/>
    <w:rsid w:val="000353AB"/>
    <w:rsid w:val="00035FE4"/>
    <w:rsid w:val="0003713C"/>
    <w:rsid w:val="000504AA"/>
    <w:rsid w:val="000517DC"/>
    <w:rsid w:val="00057240"/>
    <w:rsid w:val="00057AE3"/>
    <w:rsid w:val="0006076B"/>
    <w:rsid w:val="00063A98"/>
    <w:rsid w:val="000649E7"/>
    <w:rsid w:val="00066FBA"/>
    <w:rsid w:val="000674DD"/>
    <w:rsid w:val="000706CB"/>
    <w:rsid w:val="00073CCF"/>
    <w:rsid w:val="000815BE"/>
    <w:rsid w:val="0008391E"/>
    <w:rsid w:val="000866A5"/>
    <w:rsid w:val="00086D7D"/>
    <w:rsid w:val="00087477"/>
    <w:rsid w:val="000906F3"/>
    <w:rsid w:val="0009134A"/>
    <w:rsid w:val="000940D8"/>
    <w:rsid w:val="00094FD2"/>
    <w:rsid w:val="00097747"/>
    <w:rsid w:val="00097C83"/>
    <w:rsid w:val="000A0474"/>
    <w:rsid w:val="000A7597"/>
    <w:rsid w:val="000C32A3"/>
    <w:rsid w:val="000C6DF7"/>
    <w:rsid w:val="000D1D97"/>
    <w:rsid w:val="000E2562"/>
    <w:rsid w:val="000E5B17"/>
    <w:rsid w:val="000E6D9E"/>
    <w:rsid w:val="000E74D4"/>
    <w:rsid w:val="000F2C1B"/>
    <w:rsid w:val="000F589B"/>
    <w:rsid w:val="000F6BC4"/>
    <w:rsid w:val="000F7F22"/>
    <w:rsid w:val="00101CFA"/>
    <w:rsid w:val="00102EBE"/>
    <w:rsid w:val="0010337F"/>
    <w:rsid w:val="00105FD7"/>
    <w:rsid w:val="00106633"/>
    <w:rsid w:val="0010719E"/>
    <w:rsid w:val="00110445"/>
    <w:rsid w:val="00114BCE"/>
    <w:rsid w:val="00120645"/>
    <w:rsid w:val="00120BA3"/>
    <w:rsid w:val="00130643"/>
    <w:rsid w:val="0013508F"/>
    <w:rsid w:val="00137B62"/>
    <w:rsid w:val="00146C5C"/>
    <w:rsid w:val="001525A8"/>
    <w:rsid w:val="00153706"/>
    <w:rsid w:val="001569FD"/>
    <w:rsid w:val="00163584"/>
    <w:rsid w:val="00170C66"/>
    <w:rsid w:val="001737FA"/>
    <w:rsid w:val="001751D3"/>
    <w:rsid w:val="0017688B"/>
    <w:rsid w:val="001814D8"/>
    <w:rsid w:val="00181CCE"/>
    <w:rsid w:val="001936B8"/>
    <w:rsid w:val="001958EC"/>
    <w:rsid w:val="001A7906"/>
    <w:rsid w:val="001B0B96"/>
    <w:rsid w:val="001B1549"/>
    <w:rsid w:val="001B16C0"/>
    <w:rsid w:val="001B1D12"/>
    <w:rsid w:val="001C18E3"/>
    <w:rsid w:val="001C1D53"/>
    <w:rsid w:val="001C47F1"/>
    <w:rsid w:val="001C681F"/>
    <w:rsid w:val="001D60AE"/>
    <w:rsid w:val="001E3F23"/>
    <w:rsid w:val="001E7828"/>
    <w:rsid w:val="001F0777"/>
    <w:rsid w:val="001F11E1"/>
    <w:rsid w:val="001F7490"/>
    <w:rsid w:val="00201E6F"/>
    <w:rsid w:val="002134A7"/>
    <w:rsid w:val="002142FE"/>
    <w:rsid w:val="00216A75"/>
    <w:rsid w:val="002239B5"/>
    <w:rsid w:val="002240E8"/>
    <w:rsid w:val="002265CE"/>
    <w:rsid w:val="0023214C"/>
    <w:rsid w:val="002323DE"/>
    <w:rsid w:val="0023535C"/>
    <w:rsid w:val="00244D0D"/>
    <w:rsid w:val="0025126E"/>
    <w:rsid w:val="002522B8"/>
    <w:rsid w:val="00252C07"/>
    <w:rsid w:val="002630A1"/>
    <w:rsid w:val="00263397"/>
    <w:rsid w:val="0026474B"/>
    <w:rsid w:val="00266EF9"/>
    <w:rsid w:val="00276D39"/>
    <w:rsid w:val="00277935"/>
    <w:rsid w:val="00284C6E"/>
    <w:rsid w:val="002855AD"/>
    <w:rsid w:val="00287A1D"/>
    <w:rsid w:val="00290CE0"/>
    <w:rsid w:val="00291DB5"/>
    <w:rsid w:val="002926AC"/>
    <w:rsid w:val="0029534A"/>
    <w:rsid w:val="00297732"/>
    <w:rsid w:val="002A58E2"/>
    <w:rsid w:val="002B1002"/>
    <w:rsid w:val="002B4624"/>
    <w:rsid w:val="002B5EA5"/>
    <w:rsid w:val="002C31A7"/>
    <w:rsid w:val="002C79D3"/>
    <w:rsid w:val="002D3555"/>
    <w:rsid w:val="002D3B51"/>
    <w:rsid w:val="002E1192"/>
    <w:rsid w:val="002E27FA"/>
    <w:rsid w:val="002E7008"/>
    <w:rsid w:val="002F0B5D"/>
    <w:rsid w:val="002F0BA2"/>
    <w:rsid w:val="002F2285"/>
    <w:rsid w:val="002F5F01"/>
    <w:rsid w:val="00301B99"/>
    <w:rsid w:val="00304646"/>
    <w:rsid w:val="003067A1"/>
    <w:rsid w:val="00313F5B"/>
    <w:rsid w:val="00314282"/>
    <w:rsid w:val="003305C7"/>
    <w:rsid w:val="0033316A"/>
    <w:rsid w:val="00336BA6"/>
    <w:rsid w:val="0034589C"/>
    <w:rsid w:val="003527C4"/>
    <w:rsid w:val="00354E2B"/>
    <w:rsid w:val="003745F0"/>
    <w:rsid w:val="00375514"/>
    <w:rsid w:val="00376378"/>
    <w:rsid w:val="003821C9"/>
    <w:rsid w:val="00390C15"/>
    <w:rsid w:val="003930B0"/>
    <w:rsid w:val="00395779"/>
    <w:rsid w:val="003C02CF"/>
    <w:rsid w:val="003C04F8"/>
    <w:rsid w:val="003C2B23"/>
    <w:rsid w:val="003D6168"/>
    <w:rsid w:val="003E3902"/>
    <w:rsid w:val="003F0D6A"/>
    <w:rsid w:val="003F1D36"/>
    <w:rsid w:val="003F2563"/>
    <w:rsid w:val="003F5930"/>
    <w:rsid w:val="003F7FA5"/>
    <w:rsid w:val="00404831"/>
    <w:rsid w:val="0040549B"/>
    <w:rsid w:val="00406300"/>
    <w:rsid w:val="00407F7E"/>
    <w:rsid w:val="00416350"/>
    <w:rsid w:val="004179DC"/>
    <w:rsid w:val="00420A13"/>
    <w:rsid w:val="00421E8E"/>
    <w:rsid w:val="00423EE6"/>
    <w:rsid w:val="0042519A"/>
    <w:rsid w:val="004261C6"/>
    <w:rsid w:val="00437AC7"/>
    <w:rsid w:val="0044350F"/>
    <w:rsid w:val="00443B5E"/>
    <w:rsid w:val="00445252"/>
    <w:rsid w:val="00445B32"/>
    <w:rsid w:val="00451388"/>
    <w:rsid w:val="0045253C"/>
    <w:rsid w:val="004537BD"/>
    <w:rsid w:val="004565F9"/>
    <w:rsid w:val="004610E2"/>
    <w:rsid w:val="00461BED"/>
    <w:rsid w:val="00462520"/>
    <w:rsid w:val="004654CF"/>
    <w:rsid w:val="004669D5"/>
    <w:rsid w:val="0046702C"/>
    <w:rsid w:val="00467767"/>
    <w:rsid w:val="00471490"/>
    <w:rsid w:val="004714B8"/>
    <w:rsid w:val="004721E0"/>
    <w:rsid w:val="00472F0F"/>
    <w:rsid w:val="004756BD"/>
    <w:rsid w:val="00481A17"/>
    <w:rsid w:val="00487CD2"/>
    <w:rsid w:val="004A025A"/>
    <w:rsid w:val="004A2956"/>
    <w:rsid w:val="004B11C2"/>
    <w:rsid w:val="004B24F0"/>
    <w:rsid w:val="004B6226"/>
    <w:rsid w:val="004C0329"/>
    <w:rsid w:val="004C1E61"/>
    <w:rsid w:val="004C52D5"/>
    <w:rsid w:val="004C6EFC"/>
    <w:rsid w:val="004C7DE1"/>
    <w:rsid w:val="004D051D"/>
    <w:rsid w:val="004D207E"/>
    <w:rsid w:val="004D22C2"/>
    <w:rsid w:val="004D2DD7"/>
    <w:rsid w:val="004D4477"/>
    <w:rsid w:val="004D5476"/>
    <w:rsid w:val="004D5A5C"/>
    <w:rsid w:val="004E0D76"/>
    <w:rsid w:val="004E1D70"/>
    <w:rsid w:val="004E32B9"/>
    <w:rsid w:val="004E3F35"/>
    <w:rsid w:val="004E539E"/>
    <w:rsid w:val="004F12C7"/>
    <w:rsid w:val="004F21BB"/>
    <w:rsid w:val="004F3293"/>
    <w:rsid w:val="00506590"/>
    <w:rsid w:val="00506B1C"/>
    <w:rsid w:val="005078C2"/>
    <w:rsid w:val="00507987"/>
    <w:rsid w:val="00521084"/>
    <w:rsid w:val="00541012"/>
    <w:rsid w:val="005423D3"/>
    <w:rsid w:val="00545ACD"/>
    <w:rsid w:val="005462C2"/>
    <w:rsid w:val="00553AA2"/>
    <w:rsid w:val="00555B66"/>
    <w:rsid w:val="005570CE"/>
    <w:rsid w:val="00560399"/>
    <w:rsid w:val="00563322"/>
    <w:rsid w:val="00571842"/>
    <w:rsid w:val="00574C80"/>
    <w:rsid w:val="00577351"/>
    <w:rsid w:val="00582681"/>
    <w:rsid w:val="00583C3B"/>
    <w:rsid w:val="005851FC"/>
    <w:rsid w:val="005866D9"/>
    <w:rsid w:val="00587A7A"/>
    <w:rsid w:val="00587CFE"/>
    <w:rsid w:val="00592181"/>
    <w:rsid w:val="005921C7"/>
    <w:rsid w:val="00592C56"/>
    <w:rsid w:val="0059335C"/>
    <w:rsid w:val="005A25F0"/>
    <w:rsid w:val="005A6D21"/>
    <w:rsid w:val="005B40F4"/>
    <w:rsid w:val="005B5711"/>
    <w:rsid w:val="005C0359"/>
    <w:rsid w:val="005C318D"/>
    <w:rsid w:val="005C44BE"/>
    <w:rsid w:val="005D0EB7"/>
    <w:rsid w:val="005D3473"/>
    <w:rsid w:val="005E7295"/>
    <w:rsid w:val="005E7EA2"/>
    <w:rsid w:val="00600B81"/>
    <w:rsid w:val="00602647"/>
    <w:rsid w:val="00604B29"/>
    <w:rsid w:val="00606A8D"/>
    <w:rsid w:val="00607CBF"/>
    <w:rsid w:val="00611B60"/>
    <w:rsid w:val="00620E45"/>
    <w:rsid w:val="0062110C"/>
    <w:rsid w:val="00626A8D"/>
    <w:rsid w:val="006277F2"/>
    <w:rsid w:val="0063307F"/>
    <w:rsid w:val="00633EC1"/>
    <w:rsid w:val="00634E63"/>
    <w:rsid w:val="006410DF"/>
    <w:rsid w:val="00642346"/>
    <w:rsid w:val="00645F81"/>
    <w:rsid w:val="00651B62"/>
    <w:rsid w:val="00657B1B"/>
    <w:rsid w:val="006648FC"/>
    <w:rsid w:val="00664B84"/>
    <w:rsid w:val="00665439"/>
    <w:rsid w:val="00674E3F"/>
    <w:rsid w:val="00675375"/>
    <w:rsid w:val="00677140"/>
    <w:rsid w:val="006825DD"/>
    <w:rsid w:val="006832B8"/>
    <w:rsid w:val="006843FB"/>
    <w:rsid w:val="00686FD0"/>
    <w:rsid w:val="006877B8"/>
    <w:rsid w:val="00695584"/>
    <w:rsid w:val="006B2079"/>
    <w:rsid w:val="006B2616"/>
    <w:rsid w:val="006B5546"/>
    <w:rsid w:val="006B69DF"/>
    <w:rsid w:val="006B7542"/>
    <w:rsid w:val="006C079B"/>
    <w:rsid w:val="006C1D53"/>
    <w:rsid w:val="006C3A1D"/>
    <w:rsid w:val="006D7090"/>
    <w:rsid w:val="006E002F"/>
    <w:rsid w:val="006E271A"/>
    <w:rsid w:val="006E320D"/>
    <w:rsid w:val="006F322F"/>
    <w:rsid w:val="006F6EDB"/>
    <w:rsid w:val="007053A0"/>
    <w:rsid w:val="007104E9"/>
    <w:rsid w:val="00712DCF"/>
    <w:rsid w:val="007215B4"/>
    <w:rsid w:val="00724520"/>
    <w:rsid w:val="0072492E"/>
    <w:rsid w:val="00724F95"/>
    <w:rsid w:val="0073065D"/>
    <w:rsid w:val="00736548"/>
    <w:rsid w:val="00744F6F"/>
    <w:rsid w:val="007462A4"/>
    <w:rsid w:val="007517B1"/>
    <w:rsid w:val="0075258F"/>
    <w:rsid w:val="007539FA"/>
    <w:rsid w:val="00754821"/>
    <w:rsid w:val="00754E00"/>
    <w:rsid w:val="00755907"/>
    <w:rsid w:val="00755DD2"/>
    <w:rsid w:val="00757CEF"/>
    <w:rsid w:val="00765B1B"/>
    <w:rsid w:val="0076FFAF"/>
    <w:rsid w:val="007714AF"/>
    <w:rsid w:val="00771619"/>
    <w:rsid w:val="0077330A"/>
    <w:rsid w:val="00780E0B"/>
    <w:rsid w:val="00781258"/>
    <w:rsid w:val="00783EC7"/>
    <w:rsid w:val="00786802"/>
    <w:rsid w:val="00797BC8"/>
    <w:rsid w:val="007A37AE"/>
    <w:rsid w:val="007A545C"/>
    <w:rsid w:val="007B3077"/>
    <w:rsid w:val="007C67AA"/>
    <w:rsid w:val="007E09AD"/>
    <w:rsid w:val="007E28F4"/>
    <w:rsid w:val="007E6797"/>
    <w:rsid w:val="007E690B"/>
    <w:rsid w:val="007E6BFF"/>
    <w:rsid w:val="007F0682"/>
    <w:rsid w:val="007F0719"/>
    <w:rsid w:val="007F35A2"/>
    <w:rsid w:val="007F7B09"/>
    <w:rsid w:val="00801120"/>
    <w:rsid w:val="00801231"/>
    <w:rsid w:val="00805FF8"/>
    <w:rsid w:val="00810925"/>
    <w:rsid w:val="00812174"/>
    <w:rsid w:val="00812728"/>
    <w:rsid w:val="00815FFA"/>
    <w:rsid w:val="0082118A"/>
    <w:rsid w:val="00822B50"/>
    <w:rsid w:val="00824CC4"/>
    <w:rsid w:val="0082585A"/>
    <w:rsid w:val="008347EC"/>
    <w:rsid w:val="0083593B"/>
    <w:rsid w:val="00851695"/>
    <w:rsid w:val="00852D40"/>
    <w:rsid w:val="00862214"/>
    <w:rsid w:val="00862A0F"/>
    <w:rsid w:val="0087376C"/>
    <w:rsid w:val="008756CB"/>
    <w:rsid w:val="00875D01"/>
    <w:rsid w:val="0088048A"/>
    <w:rsid w:val="00881B26"/>
    <w:rsid w:val="008859B2"/>
    <w:rsid w:val="00885FEC"/>
    <w:rsid w:val="00893C73"/>
    <w:rsid w:val="00895769"/>
    <w:rsid w:val="008A3C05"/>
    <w:rsid w:val="008A621A"/>
    <w:rsid w:val="008B01B1"/>
    <w:rsid w:val="008B25CD"/>
    <w:rsid w:val="008B36F4"/>
    <w:rsid w:val="008B58B7"/>
    <w:rsid w:val="008C4C74"/>
    <w:rsid w:val="008D0A66"/>
    <w:rsid w:val="008D1EBE"/>
    <w:rsid w:val="008D3212"/>
    <w:rsid w:val="008D3AE0"/>
    <w:rsid w:val="008D5F80"/>
    <w:rsid w:val="008D69F4"/>
    <w:rsid w:val="008D77A1"/>
    <w:rsid w:val="008E0D7A"/>
    <w:rsid w:val="008E3928"/>
    <w:rsid w:val="008E6143"/>
    <w:rsid w:val="008F0F12"/>
    <w:rsid w:val="0090724D"/>
    <w:rsid w:val="00910ADD"/>
    <w:rsid w:val="00911F75"/>
    <w:rsid w:val="00914AEB"/>
    <w:rsid w:val="009174C0"/>
    <w:rsid w:val="00917573"/>
    <w:rsid w:val="00917E18"/>
    <w:rsid w:val="00920342"/>
    <w:rsid w:val="00927C5D"/>
    <w:rsid w:val="00930CF2"/>
    <w:rsid w:val="00935FD9"/>
    <w:rsid w:val="00942580"/>
    <w:rsid w:val="009473F4"/>
    <w:rsid w:val="00960044"/>
    <w:rsid w:val="009701F5"/>
    <w:rsid w:val="00973AF0"/>
    <w:rsid w:val="00976F96"/>
    <w:rsid w:val="00977C4C"/>
    <w:rsid w:val="00982836"/>
    <w:rsid w:val="00991999"/>
    <w:rsid w:val="00992BED"/>
    <w:rsid w:val="009A016F"/>
    <w:rsid w:val="009A0FE0"/>
    <w:rsid w:val="009B6F21"/>
    <w:rsid w:val="009C1B40"/>
    <w:rsid w:val="009C41B7"/>
    <w:rsid w:val="009D15BE"/>
    <w:rsid w:val="009D2865"/>
    <w:rsid w:val="009D463A"/>
    <w:rsid w:val="009D4AE0"/>
    <w:rsid w:val="009D4BD1"/>
    <w:rsid w:val="009E0D75"/>
    <w:rsid w:val="009E1F9B"/>
    <w:rsid w:val="009E2948"/>
    <w:rsid w:val="009E2C24"/>
    <w:rsid w:val="009E474B"/>
    <w:rsid w:val="009F39F0"/>
    <w:rsid w:val="009F649D"/>
    <w:rsid w:val="00A04963"/>
    <w:rsid w:val="00A06017"/>
    <w:rsid w:val="00A06C88"/>
    <w:rsid w:val="00A10A47"/>
    <w:rsid w:val="00A12CB5"/>
    <w:rsid w:val="00A155C8"/>
    <w:rsid w:val="00A20136"/>
    <w:rsid w:val="00A20E4D"/>
    <w:rsid w:val="00A24877"/>
    <w:rsid w:val="00A24D52"/>
    <w:rsid w:val="00A25EB1"/>
    <w:rsid w:val="00A359D9"/>
    <w:rsid w:val="00A417B8"/>
    <w:rsid w:val="00A42207"/>
    <w:rsid w:val="00A443C1"/>
    <w:rsid w:val="00A5107F"/>
    <w:rsid w:val="00A514D3"/>
    <w:rsid w:val="00A51C89"/>
    <w:rsid w:val="00A5317B"/>
    <w:rsid w:val="00A6068B"/>
    <w:rsid w:val="00A620C7"/>
    <w:rsid w:val="00A66A11"/>
    <w:rsid w:val="00A702A9"/>
    <w:rsid w:val="00A71540"/>
    <w:rsid w:val="00A75E0F"/>
    <w:rsid w:val="00A77262"/>
    <w:rsid w:val="00A9113B"/>
    <w:rsid w:val="00A97824"/>
    <w:rsid w:val="00AA193B"/>
    <w:rsid w:val="00AA46E6"/>
    <w:rsid w:val="00AA6B42"/>
    <w:rsid w:val="00AB13E5"/>
    <w:rsid w:val="00AB62EE"/>
    <w:rsid w:val="00AC488F"/>
    <w:rsid w:val="00AC6543"/>
    <w:rsid w:val="00AC6631"/>
    <w:rsid w:val="00AC675B"/>
    <w:rsid w:val="00AD16BD"/>
    <w:rsid w:val="00AD6B3C"/>
    <w:rsid w:val="00AD790A"/>
    <w:rsid w:val="00AE4C38"/>
    <w:rsid w:val="00AE78FE"/>
    <w:rsid w:val="00AE7F0E"/>
    <w:rsid w:val="00AF1A11"/>
    <w:rsid w:val="00B06A80"/>
    <w:rsid w:val="00B135AC"/>
    <w:rsid w:val="00B160AD"/>
    <w:rsid w:val="00B2132D"/>
    <w:rsid w:val="00B32161"/>
    <w:rsid w:val="00B32DA2"/>
    <w:rsid w:val="00B357FF"/>
    <w:rsid w:val="00B41142"/>
    <w:rsid w:val="00B43262"/>
    <w:rsid w:val="00B4434F"/>
    <w:rsid w:val="00B45A63"/>
    <w:rsid w:val="00B461F4"/>
    <w:rsid w:val="00B46F54"/>
    <w:rsid w:val="00B470F8"/>
    <w:rsid w:val="00B5076E"/>
    <w:rsid w:val="00B55979"/>
    <w:rsid w:val="00B65331"/>
    <w:rsid w:val="00B701B7"/>
    <w:rsid w:val="00B70348"/>
    <w:rsid w:val="00B86E40"/>
    <w:rsid w:val="00B8714A"/>
    <w:rsid w:val="00B91E70"/>
    <w:rsid w:val="00B946A7"/>
    <w:rsid w:val="00B96376"/>
    <w:rsid w:val="00B975B1"/>
    <w:rsid w:val="00BA0067"/>
    <w:rsid w:val="00BA709F"/>
    <w:rsid w:val="00BA730E"/>
    <w:rsid w:val="00BB1B22"/>
    <w:rsid w:val="00BB3345"/>
    <w:rsid w:val="00BB4BF9"/>
    <w:rsid w:val="00BB6EE3"/>
    <w:rsid w:val="00BC01DB"/>
    <w:rsid w:val="00BC72FA"/>
    <w:rsid w:val="00BD010B"/>
    <w:rsid w:val="00BD0A6B"/>
    <w:rsid w:val="00BD1C80"/>
    <w:rsid w:val="00BD3930"/>
    <w:rsid w:val="00BD3A94"/>
    <w:rsid w:val="00BD4695"/>
    <w:rsid w:val="00BD772A"/>
    <w:rsid w:val="00BD7A76"/>
    <w:rsid w:val="00BE0038"/>
    <w:rsid w:val="00BE0DD2"/>
    <w:rsid w:val="00BE0FCD"/>
    <w:rsid w:val="00BE48D3"/>
    <w:rsid w:val="00BE56F6"/>
    <w:rsid w:val="00BF1113"/>
    <w:rsid w:val="00BF5EFE"/>
    <w:rsid w:val="00C02165"/>
    <w:rsid w:val="00C0248D"/>
    <w:rsid w:val="00C025C2"/>
    <w:rsid w:val="00C14ACA"/>
    <w:rsid w:val="00C1684F"/>
    <w:rsid w:val="00C17D88"/>
    <w:rsid w:val="00C2008D"/>
    <w:rsid w:val="00C20C18"/>
    <w:rsid w:val="00C24A61"/>
    <w:rsid w:val="00C25B80"/>
    <w:rsid w:val="00C264FA"/>
    <w:rsid w:val="00C31C3F"/>
    <w:rsid w:val="00C3268C"/>
    <w:rsid w:val="00C33685"/>
    <w:rsid w:val="00C35C6C"/>
    <w:rsid w:val="00C40BBF"/>
    <w:rsid w:val="00C41C32"/>
    <w:rsid w:val="00C41CDA"/>
    <w:rsid w:val="00C4320B"/>
    <w:rsid w:val="00C44FA8"/>
    <w:rsid w:val="00C53504"/>
    <w:rsid w:val="00C55F82"/>
    <w:rsid w:val="00C62339"/>
    <w:rsid w:val="00C71264"/>
    <w:rsid w:val="00C7692B"/>
    <w:rsid w:val="00C868AF"/>
    <w:rsid w:val="00C957A1"/>
    <w:rsid w:val="00C9657A"/>
    <w:rsid w:val="00CB2B9D"/>
    <w:rsid w:val="00CB30AC"/>
    <w:rsid w:val="00CB3B6F"/>
    <w:rsid w:val="00CB5832"/>
    <w:rsid w:val="00CB6D40"/>
    <w:rsid w:val="00CC09D4"/>
    <w:rsid w:val="00CC217E"/>
    <w:rsid w:val="00CC2400"/>
    <w:rsid w:val="00CC2AF9"/>
    <w:rsid w:val="00CC4319"/>
    <w:rsid w:val="00CC4678"/>
    <w:rsid w:val="00CC471E"/>
    <w:rsid w:val="00CC4B4A"/>
    <w:rsid w:val="00CC7823"/>
    <w:rsid w:val="00CD2B85"/>
    <w:rsid w:val="00CE08DB"/>
    <w:rsid w:val="00CE3D34"/>
    <w:rsid w:val="00CF09FE"/>
    <w:rsid w:val="00CF0A45"/>
    <w:rsid w:val="00D10FC6"/>
    <w:rsid w:val="00D16FAB"/>
    <w:rsid w:val="00D172B4"/>
    <w:rsid w:val="00D211FB"/>
    <w:rsid w:val="00D21646"/>
    <w:rsid w:val="00D266B8"/>
    <w:rsid w:val="00D27707"/>
    <w:rsid w:val="00D363DE"/>
    <w:rsid w:val="00D3678F"/>
    <w:rsid w:val="00D40DFD"/>
    <w:rsid w:val="00D46003"/>
    <w:rsid w:val="00D47283"/>
    <w:rsid w:val="00D52C67"/>
    <w:rsid w:val="00D5640A"/>
    <w:rsid w:val="00D56544"/>
    <w:rsid w:val="00D57C67"/>
    <w:rsid w:val="00D65F5C"/>
    <w:rsid w:val="00D734B4"/>
    <w:rsid w:val="00D75BE2"/>
    <w:rsid w:val="00D76351"/>
    <w:rsid w:val="00D804EF"/>
    <w:rsid w:val="00D81133"/>
    <w:rsid w:val="00D8200D"/>
    <w:rsid w:val="00D82A33"/>
    <w:rsid w:val="00D8457B"/>
    <w:rsid w:val="00D92A40"/>
    <w:rsid w:val="00D92BD8"/>
    <w:rsid w:val="00DA02B5"/>
    <w:rsid w:val="00DA16E2"/>
    <w:rsid w:val="00DA2F2F"/>
    <w:rsid w:val="00DA3E9E"/>
    <w:rsid w:val="00DA498E"/>
    <w:rsid w:val="00DA4F38"/>
    <w:rsid w:val="00DA6599"/>
    <w:rsid w:val="00DA679E"/>
    <w:rsid w:val="00DA79DA"/>
    <w:rsid w:val="00DB5BA2"/>
    <w:rsid w:val="00DC1810"/>
    <w:rsid w:val="00DC771D"/>
    <w:rsid w:val="00DD34F5"/>
    <w:rsid w:val="00DE22BF"/>
    <w:rsid w:val="00DF1765"/>
    <w:rsid w:val="00DF2529"/>
    <w:rsid w:val="00DF2AC1"/>
    <w:rsid w:val="00DF407E"/>
    <w:rsid w:val="00DF4A99"/>
    <w:rsid w:val="00DF69A1"/>
    <w:rsid w:val="00DF7A03"/>
    <w:rsid w:val="00E00F54"/>
    <w:rsid w:val="00E015E2"/>
    <w:rsid w:val="00E01995"/>
    <w:rsid w:val="00E079B6"/>
    <w:rsid w:val="00E07D54"/>
    <w:rsid w:val="00E154A0"/>
    <w:rsid w:val="00E25760"/>
    <w:rsid w:val="00E3121D"/>
    <w:rsid w:val="00E33FCC"/>
    <w:rsid w:val="00E34733"/>
    <w:rsid w:val="00E35879"/>
    <w:rsid w:val="00E43064"/>
    <w:rsid w:val="00E438E4"/>
    <w:rsid w:val="00E44949"/>
    <w:rsid w:val="00E44DA0"/>
    <w:rsid w:val="00E52AFE"/>
    <w:rsid w:val="00E54231"/>
    <w:rsid w:val="00E5638D"/>
    <w:rsid w:val="00E5737D"/>
    <w:rsid w:val="00E606AD"/>
    <w:rsid w:val="00E638AE"/>
    <w:rsid w:val="00E646C5"/>
    <w:rsid w:val="00E647EF"/>
    <w:rsid w:val="00E65B8F"/>
    <w:rsid w:val="00E65E18"/>
    <w:rsid w:val="00E66713"/>
    <w:rsid w:val="00E7239D"/>
    <w:rsid w:val="00E74A6E"/>
    <w:rsid w:val="00E750CE"/>
    <w:rsid w:val="00E84270"/>
    <w:rsid w:val="00E9047A"/>
    <w:rsid w:val="00E93928"/>
    <w:rsid w:val="00E97EA3"/>
    <w:rsid w:val="00EA27D6"/>
    <w:rsid w:val="00EA5AF1"/>
    <w:rsid w:val="00EA66B8"/>
    <w:rsid w:val="00EA733C"/>
    <w:rsid w:val="00EA74C3"/>
    <w:rsid w:val="00EB0E35"/>
    <w:rsid w:val="00EB378E"/>
    <w:rsid w:val="00EB53B7"/>
    <w:rsid w:val="00EB5735"/>
    <w:rsid w:val="00EC6851"/>
    <w:rsid w:val="00EC70B6"/>
    <w:rsid w:val="00ED1F59"/>
    <w:rsid w:val="00ED2938"/>
    <w:rsid w:val="00ED73E1"/>
    <w:rsid w:val="00EE5D68"/>
    <w:rsid w:val="00EE6951"/>
    <w:rsid w:val="00EF02DE"/>
    <w:rsid w:val="00EF4C0A"/>
    <w:rsid w:val="00EF6BFA"/>
    <w:rsid w:val="00EF7E70"/>
    <w:rsid w:val="00F074E0"/>
    <w:rsid w:val="00F1089D"/>
    <w:rsid w:val="00F11F77"/>
    <w:rsid w:val="00F15143"/>
    <w:rsid w:val="00F15B2F"/>
    <w:rsid w:val="00F15D65"/>
    <w:rsid w:val="00F248E7"/>
    <w:rsid w:val="00F25305"/>
    <w:rsid w:val="00F27533"/>
    <w:rsid w:val="00F31597"/>
    <w:rsid w:val="00F31A2B"/>
    <w:rsid w:val="00F461D0"/>
    <w:rsid w:val="00F461D7"/>
    <w:rsid w:val="00F509B0"/>
    <w:rsid w:val="00F547D2"/>
    <w:rsid w:val="00F55574"/>
    <w:rsid w:val="00F5563D"/>
    <w:rsid w:val="00F556DA"/>
    <w:rsid w:val="00F601DB"/>
    <w:rsid w:val="00F635B6"/>
    <w:rsid w:val="00F656CF"/>
    <w:rsid w:val="00F656DF"/>
    <w:rsid w:val="00F66B6B"/>
    <w:rsid w:val="00F67D4F"/>
    <w:rsid w:val="00F76051"/>
    <w:rsid w:val="00F76905"/>
    <w:rsid w:val="00F80B99"/>
    <w:rsid w:val="00F82A01"/>
    <w:rsid w:val="00F91E53"/>
    <w:rsid w:val="00F92DF9"/>
    <w:rsid w:val="00F95514"/>
    <w:rsid w:val="00F95D76"/>
    <w:rsid w:val="00FA0001"/>
    <w:rsid w:val="00FA041E"/>
    <w:rsid w:val="00FA4DDB"/>
    <w:rsid w:val="00FA4EF4"/>
    <w:rsid w:val="00FA5376"/>
    <w:rsid w:val="00FA6532"/>
    <w:rsid w:val="00FB1432"/>
    <w:rsid w:val="00FB1D00"/>
    <w:rsid w:val="00FB408A"/>
    <w:rsid w:val="00FB413C"/>
    <w:rsid w:val="00FB53BE"/>
    <w:rsid w:val="00FB5919"/>
    <w:rsid w:val="00FB666D"/>
    <w:rsid w:val="00FB7420"/>
    <w:rsid w:val="00FC6463"/>
    <w:rsid w:val="00FC6D1D"/>
    <w:rsid w:val="00FD0555"/>
    <w:rsid w:val="00FD2678"/>
    <w:rsid w:val="00FD58BC"/>
    <w:rsid w:val="00FE2C8A"/>
    <w:rsid w:val="00FE3CDB"/>
    <w:rsid w:val="00FE4846"/>
    <w:rsid w:val="00FE6264"/>
    <w:rsid w:val="00FE6498"/>
    <w:rsid w:val="00FF41E7"/>
    <w:rsid w:val="00FF6076"/>
    <w:rsid w:val="01AE150D"/>
    <w:rsid w:val="0315D41E"/>
    <w:rsid w:val="0389A57E"/>
    <w:rsid w:val="03AF58C8"/>
    <w:rsid w:val="047E9227"/>
    <w:rsid w:val="04E56C73"/>
    <w:rsid w:val="04EB15D5"/>
    <w:rsid w:val="0536D873"/>
    <w:rsid w:val="05C11EA4"/>
    <w:rsid w:val="05D5FFA6"/>
    <w:rsid w:val="066781CB"/>
    <w:rsid w:val="0675E855"/>
    <w:rsid w:val="0742CEBF"/>
    <w:rsid w:val="077170D8"/>
    <w:rsid w:val="07852E6F"/>
    <w:rsid w:val="078E6BB5"/>
    <w:rsid w:val="07F469FE"/>
    <w:rsid w:val="082BEA6B"/>
    <w:rsid w:val="086AFB7F"/>
    <w:rsid w:val="08E6C08F"/>
    <w:rsid w:val="098F28C5"/>
    <w:rsid w:val="09D070A5"/>
    <w:rsid w:val="09D2DEEB"/>
    <w:rsid w:val="09EF0F4F"/>
    <w:rsid w:val="0AD0BDF9"/>
    <w:rsid w:val="0B495572"/>
    <w:rsid w:val="0C354045"/>
    <w:rsid w:val="0C58E7F6"/>
    <w:rsid w:val="0C673FEA"/>
    <w:rsid w:val="0CD79364"/>
    <w:rsid w:val="0CEC0837"/>
    <w:rsid w:val="0D768A3F"/>
    <w:rsid w:val="0D7D1D6F"/>
    <w:rsid w:val="0D98C615"/>
    <w:rsid w:val="0E4EBF41"/>
    <w:rsid w:val="0E608481"/>
    <w:rsid w:val="0F2436B8"/>
    <w:rsid w:val="0F2B0E31"/>
    <w:rsid w:val="0F6DCC8F"/>
    <w:rsid w:val="0FB54E4E"/>
    <w:rsid w:val="0FCA5CA8"/>
    <w:rsid w:val="0FEADB66"/>
    <w:rsid w:val="101DD032"/>
    <w:rsid w:val="103B8EEA"/>
    <w:rsid w:val="10B82943"/>
    <w:rsid w:val="11321526"/>
    <w:rsid w:val="118D986E"/>
    <w:rsid w:val="11A66330"/>
    <w:rsid w:val="122E7AC0"/>
    <w:rsid w:val="125D016E"/>
    <w:rsid w:val="1268B946"/>
    <w:rsid w:val="133E2CFF"/>
    <w:rsid w:val="13CD4705"/>
    <w:rsid w:val="14250564"/>
    <w:rsid w:val="14707AB7"/>
    <w:rsid w:val="149CE24E"/>
    <w:rsid w:val="14CC7D32"/>
    <w:rsid w:val="14D1B48C"/>
    <w:rsid w:val="15397621"/>
    <w:rsid w:val="154DE7A2"/>
    <w:rsid w:val="157D8650"/>
    <w:rsid w:val="15DDDC79"/>
    <w:rsid w:val="16B1BC29"/>
    <w:rsid w:val="17D3A0C2"/>
    <w:rsid w:val="17EFF4B7"/>
    <w:rsid w:val="185CD680"/>
    <w:rsid w:val="18DAD9BE"/>
    <w:rsid w:val="19717212"/>
    <w:rsid w:val="19D43A3F"/>
    <w:rsid w:val="1B604D0B"/>
    <w:rsid w:val="1B840E8A"/>
    <w:rsid w:val="1BA57579"/>
    <w:rsid w:val="1BAAC615"/>
    <w:rsid w:val="1BC7FEC1"/>
    <w:rsid w:val="1BE6BD97"/>
    <w:rsid w:val="1C27DB6F"/>
    <w:rsid w:val="1C849C7F"/>
    <w:rsid w:val="1CA011E4"/>
    <w:rsid w:val="1CC9701B"/>
    <w:rsid w:val="1CD2663C"/>
    <w:rsid w:val="1D2FE41C"/>
    <w:rsid w:val="1D3A20C8"/>
    <w:rsid w:val="1DC0FB93"/>
    <w:rsid w:val="1E0A8A45"/>
    <w:rsid w:val="1E1C4B0F"/>
    <w:rsid w:val="1E4D4DA8"/>
    <w:rsid w:val="1E84D358"/>
    <w:rsid w:val="1E888AE3"/>
    <w:rsid w:val="1EA571A6"/>
    <w:rsid w:val="1F43FE94"/>
    <w:rsid w:val="1F6B051A"/>
    <w:rsid w:val="2019449A"/>
    <w:rsid w:val="204167F1"/>
    <w:rsid w:val="206D1499"/>
    <w:rsid w:val="21616DE6"/>
    <w:rsid w:val="21DBCB86"/>
    <w:rsid w:val="22629B58"/>
    <w:rsid w:val="2387BFEE"/>
    <w:rsid w:val="23DAF7DB"/>
    <w:rsid w:val="240A245A"/>
    <w:rsid w:val="24E1D659"/>
    <w:rsid w:val="250B4B06"/>
    <w:rsid w:val="25582B9C"/>
    <w:rsid w:val="25B96C05"/>
    <w:rsid w:val="26D8C550"/>
    <w:rsid w:val="27196A60"/>
    <w:rsid w:val="276F33C3"/>
    <w:rsid w:val="27905872"/>
    <w:rsid w:val="27C6FDA3"/>
    <w:rsid w:val="27E45042"/>
    <w:rsid w:val="28FB26E4"/>
    <w:rsid w:val="29358195"/>
    <w:rsid w:val="29CC11F9"/>
    <w:rsid w:val="2AAF5480"/>
    <w:rsid w:val="2B52B863"/>
    <w:rsid w:val="2B7D8C1B"/>
    <w:rsid w:val="2B9F4CFE"/>
    <w:rsid w:val="2BA6D172"/>
    <w:rsid w:val="2C568AF7"/>
    <w:rsid w:val="2D097AE7"/>
    <w:rsid w:val="2DE51E29"/>
    <w:rsid w:val="2DE92797"/>
    <w:rsid w:val="2EBE5B5C"/>
    <w:rsid w:val="2F2238B8"/>
    <w:rsid w:val="2F28829A"/>
    <w:rsid w:val="2F88BCBF"/>
    <w:rsid w:val="2F97E21D"/>
    <w:rsid w:val="3028429B"/>
    <w:rsid w:val="3037149C"/>
    <w:rsid w:val="306B6FB0"/>
    <w:rsid w:val="312DA266"/>
    <w:rsid w:val="316DBBDF"/>
    <w:rsid w:val="3223EB3B"/>
    <w:rsid w:val="32CB318C"/>
    <w:rsid w:val="32E6813B"/>
    <w:rsid w:val="338AA9F7"/>
    <w:rsid w:val="339F5B23"/>
    <w:rsid w:val="33C32EAD"/>
    <w:rsid w:val="33F2251D"/>
    <w:rsid w:val="34263E95"/>
    <w:rsid w:val="3434B701"/>
    <w:rsid w:val="34AE65F7"/>
    <w:rsid w:val="34DF0414"/>
    <w:rsid w:val="3604781E"/>
    <w:rsid w:val="3644CFC8"/>
    <w:rsid w:val="36599D32"/>
    <w:rsid w:val="36C0FED3"/>
    <w:rsid w:val="3771ED58"/>
    <w:rsid w:val="37D29AC4"/>
    <w:rsid w:val="386C01ED"/>
    <w:rsid w:val="38E6879A"/>
    <w:rsid w:val="395E7BF8"/>
    <w:rsid w:val="39FB1B35"/>
    <w:rsid w:val="3A7DE3A2"/>
    <w:rsid w:val="3A9F10F7"/>
    <w:rsid w:val="3AA5327B"/>
    <w:rsid w:val="3AB4513C"/>
    <w:rsid w:val="3AC4F9F9"/>
    <w:rsid w:val="3AD813AB"/>
    <w:rsid w:val="3BEFDE60"/>
    <w:rsid w:val="3C278615"/>
    <w:rsid w:val="3CB2AF04"/>
    <w:rsid w:val="3CFDEB93"/>
    <w:rsid w:val="3DB7EBE6"/>
    <w:rsid w:val="3E6C17DB"/>
    <w:rsid w:val="3E6F7226"/>
    <w:rsid w:val="3EF97B79"/>
    <w:rsid w:val="3EFB6805"/>
    <w:rsid w:val="3F9B7724"/>
    <w:rsid w:val="3FF5BA71"/>
    <w:rsid w:val="40CD3B0E"/>
    <w:rsid w:val="4146232B"/>
    <w:rsid w:val="41A34F05"/>
    <w:rsid w:val="42382F2E"/>
    <w:rsid w:val="426A1F0B"/>
    <w:rsid w:val="429B5473"/>
    <w:rsid w:val="42A2AB6C"/>
    <w:rsid w:val="4317E508"/>
    <w:rsid w:val="431DCE05"/>
    <w:rsid w:val="4379B0C0"/>
    <w:rsid w:val="439BFF52"/>
    <w:rsid w:val="43AF96F1"/>
    <w:rsid w:val="445F5404"/>
    <w:rsid w:val="44959891"/>
    <w:rsid w:val="44DDEE8C"/>
    <w:rsid w:val="44DF2C6B"/>
    <w:rsid w:val="4533B92E"/>
    <w:rsid w:val="4560EC8B"/>
    <w:rsid w:val="45770A54"/>
    <w:rsid w:val="45E99422"/>
    <w:rsid w:val="464E3B46"/>
    <w:rsid w:val="4812A372"/>
    <w:rsid w:val="493AB4D9"/>
    <w:rsid w:val="49BC92B5"/>
    <w:rsid w:val="4A0AB444"/>
    <w:rsid w:val="4A2A92DE"/>
    <w:rsid w:val="4B1C8811"/>
    <w:rsid w:val="4B581980"/>
    <w:rsid w:val="4BF31245"/>
    <w:rsid w:val="4CAFBC29"/>
    <w:rsid w:val="4CE32148"/>
    <w:rsid w:val="4D2052CC"/>
    <w:rsid w:val="4E07BEC3"/>
    <w:rsid w:val="4FE6622F"/>
    <w:rsid w:val="5017278A"/>
    <w:rsid w:val="5017DAF8"/>
    <w:rsid w:val="505C7F4E"/>
    <w:rsid w:val="50AB3EB6"/>
    <w:rsid w:val="516ACDA9"/>
    <w:rsid w:val="519F82A7"/>
    <w:rsid w:val="52C03A23"/>
    <w:rsid w:val="52E33107"/>
    <w:rsid w:val="52E7F621"/>
    <w:rsid w:val="533E282A"/>
    <w:rsid w:val="54AD7A3F"/>
    <w:rsid w:val="555BB4B0"/>
    <w:rsid w:val="55D7BF0B"/>
    <w:rsid w:val="562BB2DB"/>
    <w:rsid w:val="5639FCCA"/>
    <w:rsid w:val="57226639"/>
    <w:rsid w:val="573DBF6B"/>
    <w:rsid w:val="587564B9"/>
    <w:rsid w:val="58B6509B"/>
    <w:rsid w:val="591C4402"/>
    <w:rsid w:val="59288093"/>
    <w:rsid w:val="597EE124"/>
    <w:rsid w:val="59B0FB4E"/>
    <w:rsid w:val="59F26F2B"/>
    <w:rsid w:val="5A3B3DF6"/>
    <w:rsid w:val="5A43FDBB"/>
    <w:rsid w:val="5A6BAB0D"/>
    <w:rsid w:val="5A785569"/>
    <w:rsid w:val="5A9A912F"/>
    <w:rsid w:val="5B94132D"/>
    <w:rsid w:val="5BF4E839"/>
    <w:rsid w:val="5C3ED85A"/>
    <w:rsid w:val="5C8499D2"/>
    <w:rsid w:val="5C8A6B58"/>
    <w:rsid w:val="5D20162F"/>
    <w:rsid w:val="6001280B"/>
    <w:rsid w:val="601C90E8"/>
    <w:rsid w:val="6081C05C"/>
    <w:rsid w:val="60C0B71D"/>
    <w:rsid w:val="60D955AD"/>
    <w:rsid w:val="60F8179B"/>
    <w:rsid w:val="61308142"/>
    <w:rsid w:val="615F2547"/>
    <w:rsid w:val="61761A41"/>
    <w:rsid w:val="61A01B16"/>
    <w:rsid w:val="626FFC03"/>
    <w:rsid w:val="6316E75A"/>
    <w:rsid w:val="633789EF"/>
    <w:rsid w:val="638722E4"/>
    <w:rsid w:val="638BA3D4"/>
    <w:rsid w:val="654DAAA4"/>
    <w:rsid w:val="66218F2C"/>
    <w:rsid w:val="6628CD69"/>
    <w:rsid w:val="6690D175"/>
    <w:rsid w:val="66FBCC43"/>
    <w:rsid w:val="67389471"/>
    <w:rsid w:val="67810255"/>
    <w:rsid w:val="68559A01"/>
    <w:rsid w:val="688A4463"/>
    <w:rsid w:val="694CE0AE"/>
    <w:rsid w:val="6A33117A"/>
    <w:rsid w:val="6A3ED051"/>
    <w:rsid w:val="6AE1FA24"/>
    <w:rsid w:val="6B70B640"/>
    <w:rsid w:val="6BA84E16"/>
    <w:rsid w:val="6BDC84F8"/>
    <w:rsid w:val="6C06B3C4"/>
    <w:rsid w:val="6C4425A0"/>
    <w:rsid w:val="6C4B9164"/>
    <w:rsid w:val="6C548885"/>
    <w:rsid w:val="6DCD7A35"/>
    <w:rsid w:val="6E05C078"/>
    <w:rsid w:val="6E2158A4"/>
    <w:rsid w:val="6E53216C"/>
    <w:rsid w:val="6F086F21"/>
    <w:rsid w:val="6FACC543"/>
    <w:rsid w:val="6FCD5E26"/>
    <w:rsid w:val="70236369"/>
    <w:rsid w:val="70D1240E"/>
    <w:rsid w:val="7202F7EC"/>
    <w:rsid w:val="720D4E14"/>
    <w:rsid w:val="72382EFB"/>
    <w:rsid w:val="72547446"/>
    <w:rsid w:val="729E590B"/>
    <w:rsid w:val="72DDA1A8"/>
    <w:rsid w:val="730E589F"/>
    <w:rsid w:val="73111FA3"/>
    <w:rsid w:val="732C9333"/>
    <w:rsid w:val="73A4961B"/>
    <w:rsid w:val="73B7AF7E"/>
    <w:rsid w:val="7466DCBC"/>
    <w:rsid w:val="74910124"/>
    <w:rsid w:val="74A6D518"/>
    <w:rsid w:val="74B07818"/>
    <w:rsid w:val="764DDBF7"/>
    <w:rsid w:val="76608A6E"/>
    <w:rsid w:val="769E456A"/>
    <w:rsid w:val="77052FAF"/>
    <w:rsid w:val="77334C49"/>
    <w:rsid w:val="7739EB0C"/>
    <w:rsid w:val="775F0592"/>
    <w:rsid w:val="777A6CD9"/>
    <w:rsid w:val="77CB9EC3"/>
    <w:rsid w:val="77F6FF49"/>
    <w:rsid w:val="78DE6E24"/>
    <w:rsid w:val="78EBEA55"/>
    <w:rsid w:val="791BBA0C"/>
    <w:rsid w:val="79A4DB02"/>
    <w:rsid w:val="79B4DAB6"/>
    <w:rsid w:val="79EC17CE"/>
    <w:rsid w:val="79FEDF1B"/>
    <w:rsid w:val="7A91D4DE"/>
    <w:rsid w:val="7AD903A2"/>
    <w:rsid w:val="7B11FE73"/>
    <w:rsid w:val="7B2A2285"/>
    <w:rsid w:val="7BCD0BB2"/>
    <w:rsid w:val="7C2AB932"/>
    <w:rsid w:val="7CC64558"/>
    <w:rsid w:val="7D273AAA"/>
    <w:rsid w:val="7D583AB6"/>
    <w:rsid w:val="7DBF0F4C"/>
    <w:rsid w:val="7EC4A1E2"/>
    <w:rsid w:val="7F07B863"/>
    <w:rsid w:val="7F08868A"/>
    <w:rsid w:val="7F6FE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1875A"/>
  <w15:docId w15:val="{338AE2BE-88C4-44D1-957E-1435CAF5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DA6599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1C68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681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1C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2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1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1E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C4C"/>
  </w:style>
  <w:style w:type="character" w:customStyle="1" w:styleId="eop">
    <w:name w:val="eop"/>
    <w:basedOn w:val="DefaultParagraphFont"/>
    <w:rsid w:val="00977C4C"/>
  </w:style>
  <w:style w:type="paragraph" w:customStyle="1" w:styleId="paragraph">
    <w:name w:val="paragraph"/>
    <w:basedOn w:val="Normal"/>
    <w:rsid w:val="006648FC"/>
    <w:pPr>
      <w:spacing w:before="100" w:beforeAutospacing="1" w:after="100" w:afterAutospacing="1"/>
    </w:pPr>
  </w:style>
  <w:style w:type="character" w:customStyle="1" w:styleId="spellingerror">
    <w:name w:val="spellingerror"/>
    <w:basedOn w:val="DefaultParagraphFont"/>
    <w:rsid w:val="006648FC"/>
  </w:style>
  <w:style w:type="paragraph" w:styleId="ListParagraph">
    <w:name w:val="List Paragraph"/>
    <w:basedOn w:val="Normal"/>
    <w:uiPriority w:val="34"/>
    <w:qFormat/>
    <w:rsid w:val="002F0B5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82A3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4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74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E28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8FAD5D27CF34E9CBD97B22A2E4B2D" ma:contentTypeVersion="10" ma:contentTypeDescription="Create a new document." ma:contentTypeScope="" ma:versionID="6ed8c2515476b8447070c6ad613c25cd">
  <xsd:schema xmlns:xsd="http://www.w3.org/2001/XMLSchema" xmlns:xs="http://www.w3.org/2001/XMLSchema" xmlns:p="http://schemas.microsoft.com/office/2006/metadata/properties" xmlns:ns2="d5897083-ac1a-4672-8b4f-65d49641b95a" targetNamespace="http://schemas.microsoft.com/office/2006/metadata/properties" ma:root="true" ma:fieldsID="4a8e3a95d19786c1ee530521035985bc" ns2:_="">
    <xsd:import namespace="d5897083-ac1a-4672-8b4f-65d49641b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97083-ac1a-4672-8b4f-65d49641b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2DD461-9293-400E-9CF5-0CD0C4104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64699-4097-4FB6-9484-128AC598E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AD49BB-363A-472C-9E41-2F5E940788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7BBFD-D4CA-475E-A82F-5F6D1E1D5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97083-ac1a-4672-8b4f-65d49641b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Simulate what we do now; tank densities the same</vt:lpstr>
    </vt:vector>
  </TitlesOfParts>
  <Company>Stowers Institute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 what we do now; tank densities the same</dc:title>
  <dc:subject/>
  <dc:creator>amp</dc:creator>
  <cp:keywords/>
  <cp:lastModifiedBy>Ingalls, Andrew</cp:lastModifiedBy>
  <cp:revision>589</cp:revision>
  <dcterms:created xsi:type="dcterms:W3CDTF">2020-08-27T20:29:00Z</dcterms:created>
  <dcterms:modified xsi:type="dcterms:W3CDTF">2020-10-15T13:49:00Z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0x010100BAE8FAD5D27CF34E9CBD97B22A2E4B2D</vt:lpwstr>
  </property>
</Properties>
</file>